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xhv60yaxqg7" w:id="0"/>
      <w:bookmarkEnd w:id="0"/>
      <w:r w:rsidDel="00000000" w:rsidR="00000000" w:rsidRPr="00000000">
        <w:rPr>
          <w:rtl w:val="0"/>
        </w:rPr>
        <w:t xml:space="preserve">WGSAM Skill Assessment Project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5xhv60yaxqg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WGSAM Skill Assessment Project</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5t22qdlm83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2021-03-09</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dwb1yu199ssb">
            <w:r w:rsidDel="00000000" w:rsidR="00000000" w:rsidRPr="00000000">
              <w:rPr>
                <w:color w:val="1155cc"/>
                <w:u w:val="single"/>
                <w:rtl w:val="0"/>
              </w:rPr>
              <w:t xml:space="preserve">2021-01-26</w:t>
            </w:r>
          </w:hyperlink>
          <w:r w:rsidDel="00000000" w:rsidR="00000000" w:rsidRPr="00000000">
            <w:rPr>
              <w:rtl w:val="0"/>
            </w:rPr>
          </w:r>
        </w:p>
        <w:p w:rsidR="00000000" w:rsidDel="00000000" w:rsidP="00000000" w:rsidRDefault="00000000" w:rsidRPr="00000000" w14:paraId="0000000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s6bvtn4be3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2020-12-08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s5t22qdlm83g" w:id="1"/>
      <w:bookmarkEnd w:id="1"/>
      <w:r w:rsidDel="00000000" w:rsidR="00000000" w:rsidRPr="00000000">
        <w:rPr>
          <w:rtl w:val="0"/>
        </w:rPr>
        <w:t xml:space="preserve">2021-03-09</w:t>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tl w:val="0"/>
        </w:rPr>
        <w:t xml:space="preserve">Webinar: </w:t>
      </w:r>
      <w:r w:rsidDel="00000000" w:rsidR="00000000" w:rsidRPr="00000000">
        <w:rPr>
          <w:rFonts w:ascii="Roboto" w:cs="Roboto" w:eastAsia="Roboto" w:hAnsi="Roboto"/>
          <w:color w:val="3c4043"/>
          <w:sz w:val="21"/>
          <w:szCs w:val="21"/>
          <w:rtl w:val="0"/>
        </w:rPr>
        <w:t xml:space="preserve">JOIN WEBEX MEETING </w:t>
      </w:r>
      <w:hyperlink r:id="rId7">
        <w:r w:rsidDel="00000000" w:rsidR="00000000" w:rsidRPr="00000000">
          <w:rPr>
            <w:rFonts w:ascii="Roboto" w:cs="Roboto" w:eastAsia="Roboto" w:hAnsi="Roboto"/>
            <w:color w:val="1a73e8"/>
            <w:sz w:val="21"/>
            <w:szCs w:val="21"/>
            <w:u w:val="single"/>
            <w:rtl w:val="0"/>
          </w:rPr>
          <w:t xml:space="preserve">https://noaanmfs-meets.webex.com/noaanmfs-meets/j.php?MTID=meb572dfb51d1a997696814174e16dd9a</w:t>
        </w:r>
      </w:hyperlink>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0B">
      <w:pPr>
        <w:shd w:fill="f1f3f4" w:val="clear"/>
        <w:spacing w:after="0" w:before="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Meeting number (access code): 199 691 7537 </w:t>
      </w:r>
    </w:p>
    <w:p w:rsidR="00000000" w:rsidDel="00000000" w:rsidP="00000000" w:rsidRDefault="00000000" w:rsidRPr="00000000" w14:paraId="0000000C">
      <w:pPr>
        <w:shd w:fill="f1f3f4" w:val="clear"/>
        <w:spacing w:after="0" w:before="0" w:line="24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Meeting password: iE6J9pJGBu3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Attendees:</w:t>
      </w:r>
    </w:p>
    <w:p w:rsidR="00000000" w:rsidDel="00000000" w:rsidP="00000000" w:rsidRDefault="00000000" w:rsidRPr="00000000" w14:paraId="00000010">
      <w:pPr>
        <w:rPr/>
      </w:pPr>
      <w:r w:rsidDel="00000000" w:rsidR="00000000" w:rsidRPr="00000000">
        <w:rPr>
          <w:rtl w:val="0"/>
        </w:rPr>
        <w:t xml:space="preserve">Sean Lucey, Noel Holmgren, Rob Gamble, Daniel Howell, </w:t>
      </w:r>
    </w:p>
    <w:p w:rsidR="00000000" w:rsidDel="00000000" w:rsidP="00000000" w:rsidRDefault="00000000" w:rsidRPr="00000000" w14:paraId="00000011">
      <w:pPr>
        <w:rPr/>
      </w:pPr>
      <w:r w:rsidDel="00000000" w:rsidR="00000000" w:rsidRPr="00000000">
        <w:rPr>
          <w:rtl w:val="0"/>
        </w:rPr>
        <w:t xml:space="preserve">Sarah Gaichas</w:t>
      </w:r>
    </w:p>
    <w:p w:rsidR="00000000" w:rsidDel="00000000" w:rsidP="00000000" w:rsidRDefault="00000000" w:rsidRPr="00000000" w14:paraId="00000012">
      <w:pPr>
        <w:rPr/>
      </w:pPr>
      <w:r w:rsidDel="00000000" w:rsidR="00000000" w:rsidRPr="00000000">
        <w:rPr>
          <w:rtl w:val="0"/>
        </w:rPr>
        <w:t xml:space="preserve">Isaac Kaplan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Grant Adams</w:t>
      </w:r>
    </w:p>
    <w:p w:rsidR="00000000" w:rsidDel="00000000" w:rsidP="00000000" w:rsidRDefault="00000000" w:rsidRPr="00000000" w14:paraId="00000015">
      <w:pPr>
        <w:rPr/>
      </w:pPr>
      <w:r w:rsidDel="00000000" w:rsidR="00000000" w:rsidRPr="00000000">
        <w:rPr>
          <w:rtl w:val="0"/>
        </w:rPr>
        <w:t xml:space="preserve">Vanessa Trijoulet</w:t>
      </w:r>
    </w:p>
    <w:p w:rsidR="00000000" w:rsidDel="00000000" w:rsidP="00000000" w:rsidRDefault="00000000" w:rsidRPr="00000000" w14:paraId="00000016">
      <w:pPr>
        <w:rPr/>
      </w:pPr>
      <w:r w:rsidDel="00000000" w:rsidR="00000000" w:rsidRPr="00000000">
        <w:rPr>
          <w:rtl w:val="0"/>
        </w:rPr>
        <w:t xml:space="preserve">Bjarki</w:t>
      </w:r>
    </w:p>
    <w:p w:rsidR="00000000" w:rsidDel="00000000" w:rsidP="00000000" w:rsidRDefault="00000000" w:rsidRPr="00000000" w14:paraId="00000017">
      <w:pPr>
        <w:rPr/>
      </w:pPr>
      <w:r w:rsidDel="00000000" w:rsidR="00000000" w:rsidRPr="00000000">
        <w:rPr>
          <w:rtl w:val="0"/>
        </w:rPr>
        <w:t xml:space="preserve">Alfonso Perez-Rodriguez</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Agenda:</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Review NOBA Atlantis runs completed</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I’m checking the last things in the simulation with the selectivity turned on for all the fleets that were discussed at the last meeting, and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finally managed to turn on the ANNAGE files again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Outline baseline scenario--keep initial simple. No climate in the run.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Fits for each model *and* for an ensemble within/among the models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R package in development for ensemble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Models don’t necessarily have to estimate exactly the same things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Proposal 1: compare historical fits only for all species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Biomass and fishing mortality; terminal year and full time series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Estimate reference points--define or let each modeler decide?</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Difficult to agree on how to do multispecies or ecosystem reference points</w:t>
      </w:r>
    </w:p>
    <w:p w:rsidR="00000000" w:rsidDel="00000000" w:rsidP="00000000" w:rsidRDefault="00000000" w:rsidRPr="00000000" w14:paraId="00000027">
      <w:pPr>
        <w:numPr>
          <w:ilvl w:val="4"/>
          <w:numId w:val="1"/>
        </w:numPr>
        <w:ind w:left="3600" w:hanging="360"/>
        <w:rPr>
          <w:u w:val="none"/>
        </w:rPr>
      </w:pPr>
      <w:r w:rsidDel="00000000" w:rsidR="00000000" w:rsidRPr="00000000">
        <w:rPr>
          <w:rtl w:val="0"/>
        </w:rPr>
        <w:t xml:space="preserve">Ensure that projection assumptions are similar </w:t>
      </w:r>
    </w:p>
    <w:p w:rsidR="00000000" w:rsidDel="00000000" w:rsidP="00000000" w:rsidRDefault="00000000" w:rsidRPr="00000000" w14:paraId="00000028">
      <w:pPr>
        <w:numPr>
          <w:ilvl w:val="4"/>
          <w:numId w:val="1"/>
        </w:numPr>
        <w:ind w:left="3600" w:hanging="360"/>
        <w:rPr>
          <w:u w:val="none"/>
        </w:rPr>
      </w:pPr>
      <w:r w:rsidDel="00000000" w:rsidR="00000000" w:rsidRPr="00000000">
        <w:rPr>
          <w:rtl w:val="0"/>
        </w:rPr>
        <w:t xml:space="preserve">Not all models have reference point code available</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Estimation of single species reference points more standardized, but may not match expectations from multispecies and ecosystem</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What is the reference point in Atlantis? Does it exist?</w:t>
      </w:r>
    </w:p>
    <w:p w:rsidR="00000000" w:rsidDel="00000000" w:rsidP="00000000" w:rsidRDefault="00000000" w:rsidRPr="00000000" w14:paraId="0000002B">
      <w:pPr>
        <w:numPr>
          <w:ilvl w:val="4"/>
          <w:numId w:val="1"/>
        </w:numPr>
        <w:ind w:left="3600" w:hanging="360"/>
        <w:rPr>
          <w:u w:val="none"/>
        </w:rPr>
      </w:pPr>
      <w:r w:rsidDel="00000000" w:rsidR="00000000" w:rsidRPr="00000000">
        <w:rPr>
          <w:rtl w:val="0"/>
        </w:rPr>
        <w:t xml:space="preserve">Yes we can calculate reference points in Atlantis --such as Bo , Msy, and Fmsy . </w:t>
      </w:r>
    </w:p>
    <w:p w:rsidR="00000000" w:rsidDel="00000000" w:rsidP="00000000" w:rsidRDefault="00000000" w:rsidRPr="00000000" w14:paraId="0000002C">
      <w:pPr>
        <w:numPr>
          <w:ilvl w:val="4"/>
          <w:numId w:val="1"/>
        </w:numPr>
        <w:ind w:left="3600" w:hanging="360"/>
        <w:rPr>
          <w:u w:val="none"/>
        </w:rPr>
      </w:pPr>
      <w:r w:rsidDel="00000000" w:rsidR="00000000" w:rsidRPr="00000000">
        <w:rPr>
          <w:rtl w:val="0"/>
        </w:rPr>
        <w:t xml:space="preserve">They are not input parameters in Atlantis , but they can be calculated, given assumptions (easy with constant climate, stabilizing other stocks in terms of F)</w:t>
      </w:r>
    </w:p>
    <w:p w:rsidR="00000000" w:rsidDel="00000000" w:rsidP="00000000" w:rsidRDefault="00000000" w:rsidRPr="00000000" w14:paraId="0000002D">
      <w:pPr>
        <w:numPr>
          <w:ilvl w:val="4"/>
          <w:numId w:val="1"/>
        </w:numPr>
        <w:ind w:left="3600" w:hanging="360"/>
        <w:rPr>
          <w:u w:val="none"/>
        </w:rPr>
      </w:pPr>
      <w:r w:rsidDel="00000000" w:rsidR="00000000" w:rsidRPr="00000000">
        <w:rPr>
          <w:rtl w:val="0"/>
        </w:rPr>
        <w:t xml:space="preserve">Catch advice and management performance are probably of more interest than the reference points values from the truth, especially given methodological differences in calculating ref points</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Alternative, have a constant set of assumptions for short term projection parameters (n years, M, F average of last 5 years, etc). Can then compare relative SSB, F, B0 out of all models. This avoids the complication of defining and standardizing multispecies reference points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Current status with respect to reference points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Proposal 2: compare historical fits and 2-3 year projection</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All of the above comparisons plus the projection</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Standardize projection methods or let each modeler decide?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plan</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Do an assessment based on historical data </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Projections given a similar set of assumptions between models</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 </w:t>
      </w:r>
      <w:commentRangeStart w:id="0"/>
      <w:r w:rsidDel="00000000" w:rsidR="00000000" w:rsidRPr="00000000">
        <w:rPr>
          <w:rtl w:val="0"/>
        </w:rPr>
        <w:t xml:space="preserve">Projection based on F proportion used in Atlantis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Compare both historical fits and projected catch advice</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Don't sweat the reference points--next iteration</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What is the historical data? (Atlantis runs, ‘truth’)</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Dataset with no climate, no selectivity change</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Dataset with changes in selectivity or climate/ocean</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Error /uncertainty to be added to this ‘truth’, as noted below. </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Uncertainty in data options. How many datasets to provide</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Modelers to provide ranges of cv, survey selectivity etc for us to use</w:t>
      </w:r>
    </w:p>
    <w:p w:rsidR="00000000" w:rsidDel="00000000" w:rsidP="00000000" w:rsidRDefault="00000000" w:rsidRPr="00000000" w14:paraId="0000003F">
      <w:pPr>
        <w:numPr>
          <w:ilvl w:val="2"/>
          <w:numId w:val="1"/>
        </w:numPr>
        <w:ind w:left="2160" w:hanging="360"/>
        <w:rPr>
          <w:u w:val="none"/>
        </w:rPr>
      </w:pPr>
      <w:commentRangeStart w:id="1"/>
      <w:r w:rsidDel="00000000" w:rsidR="00000000" w:rsidRPr="00000000">
        <w:rPr>
          <w:rtl w:val="0"/>
        </w:rPr>
        <w:t xml:space="preserve">Selectivities </w:t>
      </w:r>
      <w:commentRangeEnd w:id="1"/>
      <w:r w:rsidDel="00000000" w:rsidR="00000000" w:rsidRPr="00000000">
        <w:commentReference w:id="1"/>
      </w:r>
      <w:r w:rsidDel="00000000" w:rsidR="00000000" w:rsidRPr="00000000">
        <w:rPr>
          <w:rtl w:val="0"/>
        </w:rPr>
        <w:t xml:space="preserve">in Atlantis are approximated from assessment estimates</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Species list finalized for each model</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Provide perfect information dataset?</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Survey total biomass index (or biomass at age?)</w:t>
      </w:r>
    </w:p>
    <w:p w:rsidR="00000000" w:rsidDel="00000000" w:rsidP="00000000" w:rsidRDefault="00000000" w:rsidRPr="00000000" w14:paraId="00000043">
      <w:pPr>
        <w:numPr>
          <w:ilvl w:val="4"/>
          <w:numId w:val="1"/>
        </w:numPr>
        <w:ind w:left="3600" w:hanging="360"/>
      </w:pPr>
      <w:r w:rsidDel="00000000" w:rsidR="00000000" w:rsidRPr="00000000">
        <w:rPr>
          <w:rtl w:val="0"/>
        </w:rPr>
        <w:t xml:space="preserve">Survey timing (season, frequency)--all?</w:t>
      </w:r>
    </w:p>
    <w:p w:rsidR="00000000" w:rsidDel="00000000" w:rsidP="00000000" w:rsidRDefault="00000000" w:rsidRPr="00000000" w14:paraId="00000044">
      <w:pPr>
        <w:numPr>
          <w:ilvl w:val="4"/>
          <w:numId w:val="1"/>
        </w:numPr>
        <w:ind w:left="3600" w:hanging="360"/>
      </w:pPr>
      <w:r w:rsidDel="00000000" w:rsidR="00000000" w:rsidRPr="00000000">
        <w:rPr>
          <w:rtl w:val="0"/>
        </w:rPr>
        <w:t xml:space="preserve">Survey area (which atlantis polygons)--all?</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Fishery total catch</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Survey age and length compositions, average weight at age</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Fishery age and length compositons, average weight at age</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Diet composition</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Dataset with only observation error (cv) in survey and fishery</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Dataset with only bias in survey (q) and/or fishery (misreporting)</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Dataset with both observation error and bias in survey and fishery</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Then iterate on this to get to a doable set of runs including the input data in the right format and the parameters “given” from Atlantis for all modelers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Use same scenarios on datasets from NOBA climate run?</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Goal is to have initial results for October 2021 WGSAM meeting</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Distribute a test dataset by early April</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Next meeting Tuesday April 13?, same 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Chat Log: </w:t>
      </w:r>
    </w:p>
    <w:p w:rsidR="00000000" w:rsidDel="00000000" w:rsidP="00000000" w:rsidRDefault="00000000" w:rsidRPr="00000000" w14:paraId="00000054">
      <w:pPr>
        <w:rPr/>
      </w:pPr>
      <w:r w:rsidDel="00000000" w:rsidR="00000000" w:rsidRPr="00000000">
        <w:rPr>
          <w:rtl w:val="0"/>
        </w:rPr>
        <w:t xml:space="preserve">from Grant to everyone:    5:33 AM</w:t>
      </w:r>
    </w:p>
    <w:p w:rsidR="00000000" w:rsidDel="00000000" w:rsidP="00000000" w:rsidRDefault="00000000" w:rsidRPr="00000000" w14:paraId="00000055">
      <w:pPr>
        <w:rPr/>
      </w:pPr>
      <w:r w:rsidDel="00000000" w:rsidR="00000000" w:rsidRPr="00000000">
        <w:rPr>
          <w:rtl w:val="0"/>
        </w:rPr>
        <w:t xml:space="preserve">Morning!</w:t>
      </w:r>
    </w:p>
    <w:p w:rsidR="00000000" w:rsidDel="00000000" w:rsidP="00000000" w:rsidRDefault="00000000" w:rsidRPr="00000000" w14:paraId="00000056">
      <w:pPr>
        <w:rPr/>
      </w:pPr>
      <w:r w:rsidDel="00000000" w:rsidR="00000000" w:rsidRPr="00000000">
        <w:rPr>
          <w:rtl w:val="0"/>
        </w:rPr>
        <w:t xml:space="preserve">from Sarah Gaichas to everyone:    5:34 AM</w:t>
      </w:r>
    </w:p>
    <w:p w:rsidR="00000000" w:rsidDel="00000000" w:rsidP="00000000" w:rsidRDefault="00000000" w:rsidRPr="00000000" w14:paraId="00000057">
      <w:pPr>
        <w:rPr/>
      </w:pPr>
      <w:r w:rsidDel="00000000" w:rsidR="00000000" w:rsidRPr="00000000">
        <w:rPr>
          <w:rtl w:val="0"/>
        </w:rPr>
        <w:t xml:space="preserve">https://docs.google.com/document/d/17jB5Q5aXL7976P9945G75rLKHf6Ka3vT4FgCsY3Bar0/edit#</w:t>
      </w:r>
    </w:p>
    <w:p w:rsidR="00000000" w:rsidDel="00000000" w:rsidP="00000000" w:rsidRDefault="00000000" w:rsidRPr="00000000" w14:paraId="00000058">
      <w:pPr>
        <w:rPr/>
      </w:pPr>
      <w:r w:rsidDel="00000000" w:rsidR="00000000" w:rsidRPr="00000000">
        <w:rPr>
          <w:rtl w:val="0"/>
        </w:rPr>
        <w:t xml:space="preserve">from Sarah Gaichas to everyone:    5:34 AM</w:t>
      </w:r>
    </w:p>
    <w:p w:rsidR="00000000" w:rsidDel="00000000" w:rsidP="00000000" w:rsidRDefault="00000000" w:rsidRPr="00000000" w14:paraId="00000059">
      <w:pPr>
        <w:rPr/>
      </w:pPr>
      <w:r w:rsidDel="00000000" w:rsidR="00000000" w:rsidRPr="00000000">
        <w:rPr>
          <w:rtl w:val="0"/>
        </w:rPr>
        <w:t xml:space="preserve">https://docs.google.com/document/d/17jB5Q5aXL7976P9945G75rLKHf6Ka3vT4FgCsY3Bar0/edit#</w:t>
      </w:r>
    </w:p>
    <w:p w:rsidR="00000000" w:rsidDel="00000000" w:rsidP="00000000" w:rsidRDefault="00000000" w:rsidRPr="00000000" w14:paraId="0000005A">
      <w:pPr>
        <w:rPr/>
      </w:pPr>
      <w:r w:rsidDel="00000000" w:rsidR="00000000" w:rsidRPr="00000000">
        <w:rPr>
          <w:rtl w:val="0"/>
        </w:rPr>
        <w:t xml:space="preserve">from Grant to everyone:    5:47 AM</w:t>
      </w:r>
    </w:p>
    <w:p w:rsidR="00000000" w:rsidDel="00000000" w:rsidP="00000000" w:rsidRDefault="00000000" w:rsidRPr="00000000" w14:paraId="0000005B">
      <w:pPr>
        <w:rPr/>
      </w:pPr>
      <w:r w:rsidDel="00000000" w:rsidR="00000000" w:rsidRPr="00000000">
        <w:rPr>
          <w:rtl w:val="0"/>
        </w:rPr>
        <w:t xml:space="preserve">I think comparing the projections would be interesting in terms of how each model would percieve risk of F above something or biomass below something given the multispecies dynamics.  Have a reference set of catchs to use in the projections (from the single species assessment model) and compare the trajectory/status of each species.</w:t>
      </w:r>
    </w:p>
    <w:p w:rsidR="00000000" w:rsidDel="00000000" w:rsidP="00000000" w:rsidRDefault="00000000" w:rsidRPr="00000000" w14:paraId="0000005C">
      <w:pPr>
        <w:rPr/>
      </w:pPr>
      <w:r w:rsidDel="00000000" w:rsidR="00000000" w:rsidRPr="00000000">
        <w:rPr>
          <w:rtl w:val="0"/>
        </w:rPr>
        <w:t xml:space="preserve">from Noel Holmgren to everyone:    5:50 AM</w:t>
      </w:r>
    </w:p>
    <w:p w:rsidR="00000000" w:rsidDel="00000000" w:rsidP="00000000" w:rsidRDefault="00000000" w:rsidRPr="00000000" w14:paraId="0000005D">
      <w:pPr>
        <w:rPr/>
      </w:pPr>
      <w:r w:rsidDel="00000000" w:rsidR="00000000" w:rsidRPr="00000000">
        <w:rPr>
          <w:rtl w:val="0"/>
        </w:rPr>
        <w:t xml:space="preserve">We did a Nash-equilibrium of the MSYs in our Baltic model and Robert Thorpe did the same thing for his North Atlantic model</w:t>
      </w:r>
    </w:p>
    <w:p w:rsidR="00000000" w:rsidDel="00000000" w:rsidP="00000000" w:rsidRDefault="00000000" w:rsidRPr="00000000" w14:paraId="0000005E">
      <w:pPr>
        <w:rPr/>
      </w:pPr>
      <w:r w:rsidDel="00000000" w:rsidR="00000000" w:rsidRPr="00000000">
        <w:rPr>
          <w:rtl w:val="0"/>
        </w:rPr>
        <w:t xml:space="preserve">from Michael Spence to everyone:    5:53 AM</w:t>
      </w:r>
    </w:p>
    <w:p w:rsidR="00000000" w:rsidDel="00000000" w:rsidP="00000000" w:rsidRDefault="00000000" w:rsidRPr="00000000" w14:paraId="0000005F">
      <w:pPr>
        <w:rPr/>
      </w:pPr>
      <w:r w:rsidDel="00000000" w:rsidR="00000000" w:rsidRPr="00000000">
        <w:rPr>
          <w:rtl w:val="0"/>
        </w:rPr>
        <w:t xml:space="preserve">Agree, a Nash equlibrium is when all individual species simultainuosly at SS-MSY</w:t>
      </w:r>
    </w:p>
    <w:p w:rsidR="00000000" w:rsidDel="00000000" w:rsidP="00000000" w:rsidRDefault="00000000" w:rsidRPr="00000000" w14:paraId="00000060">
      <w:pPr>
        <w:rPr/>
      </w:pPr>
      <w:r w:rsidDel="00000000" w:rsidR="00000000" w:rsidRPr="00000000">
        <w:rPr>
          <w:rtl w:val="0"/>
        </w:rPr>
        <w:t xml:space="preserve">from Michael Spence to everyone:    5:54 AM</w:t>
      </w:r>
    </w:p>
    <w:p w:rsidR="00000000" w:rsidDel="00000000" w:rsidP="00000000" w:rsidRDefault="00000000" w:rsidRPr="00000000" w14:paraId="00000061">
      <w:pPr>
        <w:rPr/>
      </w:pPr>
      <w:r w:rsidDel="00000000" w:rsidR="00000000" w:rsidRPr="00000000">
        <w:rPr>
          <w:rtl w:val="0"/>
        </w:rPr>
        <w:t xml:space="preserve">Well in the case Rob used it anyway</w:t>
      </w:r>
    </w:p>
    <w:p w:rsidR="00000000" w:rsidDel="00000000" w:rsidP="00000000" w:rsidRDefault="00000000" w:rsidRPr="00000000" w14:paraId="00000062">
      <w:pPr>
        <w:rPr/>
      </w:pPr>
      <w:r w:rsidDel="00000000" w:rsidR="00000000" w:rsidRPr="00000000">
        <w:rPr>
          <w:rtl w:val="0"/>
        </w:rPr>
        <w:t xml:space="preserve">from Noel Holmgren to everyone:    5:56 AM</w:t>
      </w:r>
    </w:p>
    <w:p w:rsidR="00000000" w:rsidDel="00000000" w:rsidP="00000000" w:rsidRDefault="00000000" w:rsidRPr="00000000" w14:paraId="00000063">
      <w:pPr>
        <w:rPr/>
      </w:pPr>
      <w:r w:rsidDel="00000000" w:rsidR="00000000" w:rsidRPr="00000000">
        <w:rPr>
          <w:rtl w:val="0"/>
        </w:rPr>
        <w:t xml:space="preserve">Yes, thats a way to descibe it.</w:t>
      </w:r>
    </w:p>
    <w:p w:rsidR="00000000" w:rsidDel="00000000" w:rsidP="00000000" w:rsidRDefault="00000000" w:rsidRPr="00000000" w14:paraId="00000064">
      <w:pPr>
        <w:rPr/>
      </w:pPr>
      <w:r w:rsidDel="00000000" w:rsidR="00000000" w:rsidRPr="00000000">
        <w:rPr>
          <w:rtl w:val="0"/>
        </w:rPr>
        <w:t xml:space="preserve">from Grant to everyone:    5:59 AM</w:t>
      </w:r>
    </w:p>
    <w:p w:rsidR="00000000" w:rsidDel="00000000" w:rsidP="00000000" w:rsidRDefault="00000000" w:rsidRPr="00000000" w14:paraId="00000065">
      <w:pPr>
        <w:rPr/>
      </w:pPr>
      <w:r w:rsidDel="00000000" w:rsidR="00000000" w:rsidRPr="00000000">
        <w:rPr>
          <w:rtl w:val="0"/>
        </w:rPr>
        <w:t xml:space="preserve">Yes!</w:t>
      </w:r>
    </w:p>
    <w:p w:rsidR="00000000" w:rsidDel="00000000" w:rsidP="00000000" w:rsidRDefault="00000000" w:rsidRPr="00000000" w14:paraId="00000066">
      <w:pPr>
        <w:rPr/>
      </w:pPr>
      <w:r w:rsidDel="00000000" w:rsidR="00000000" w:rsidRPr="00000000">
        <w:rPr>
          <w:rtl w:val="0"/>
        </w:rPr>
        <w:t xml:space="preserve">from Michael Spence to everyone:    6:02 AM</w:t>
      </w:r>
    </w:p>
    <w:p w:rsidR="00000000" w:rsidDel="00000000" w:rsidP="00000000" w:rsidRDefault="00000000" w:rsidRPr="00000000" w14:paraId="00000067">
      <w:pPr>
        <w:rPr/>
      </w:pPr>
      <w:r w:rsidDel="00000000" w:rsidR="00000000" w:rsidRPr="00000000">
        <w:rPr>
          <w:rtl w:val="0"/>
        </w:rPr>
        <w:t xml:space="preserve">How are models like LeMans, mizer and EwE, that use inputs from single-species stockassessments for things like F, getting them Fs?</w:t>
      </w:r>
    </w:p>
    <w:p w:rsidR="00000000" w:rsidDel="00000000" w:rsidP="00000000" w:rsidRDefault="00000000" w:rsidRPr="00000000" w14:paraId="00000068">
      <w:pPr>
        <w:rPr/>
      </w:pPr>
      <w:r w:rsidDel="00000000" w:rsidR="00000000" w:rsidRPr="00000000">
        <w:rPr>
          <w:rtl w:val="0"/>
        </w:rPr>
        <w:t xml:space="preserve">from Sean Lucey to everyone:    6:03 AM</w:t>
      </w:r>
    </w:p>
    <w:p w:rsidR="00000000" w:rsidDel="00000000" w:rsidP="00000000" w:rsidRDefault="00000000" w:rsidRPr="00000000" w14:paraId="00000069">
      <w:pPr>
        <w:rPr/>
      </w:pPr>
      <w:r w:rsidDel="00000000" w:rsidR="00000000" w:rsidRPr="00000000">
        <w:rPr>
          <w:rtl w:val="0"/>
        </w:rPr>
        <w:t xml:space="preserve">For EwE we can get a relative F using catch and biomass without using a single species assessment</w:t>
      </w:r>
    </w:p>
    <w:p w:rsidR="00000000" w:rsidDel="00000000" w:rsidP="00000000" w:rsidRDefault="00000000" w:rsidRPr="00000000" w14:paraId="0000006A">
      <w:pPr>
        <w:rPr/>
      </w:pPr>
      <w:r w:rsidDel="00000000" w:rsidR="00000000" w:rsidRPr="00000000">
        <w:rPr>
          <w:rtl w:val="0"/>
        </w:rPr>
        <w:t xml:space="preserve">from Sean Lucey to everyone:    6:04 AM</w:t>
      </w:r>
    </w:p>
    <w:p w:rsidR="00000000" w:rsidDel="00000000" w:rsidP="00000000" w:rsidRDefault="00000000" w:rsidRPr="00000000" w14:paraId="0000006B">
      <w:pPr>
        <w:rPr/>
      </w:pPr>
      <w:r w:rsidDel="00000000" w:rsidR="00000000" w:rsidRPr="00000000">
        <w:rPr>
          <w:rtl w:val="0"/>
        </w:rPr>
        <w:t xml:space="preserve">But those F will not be very comparable to Atlantis F</w:t>
      </w:r>
    </w:p>
    <w:p w:rsidR="00000000" w:rsidDel="00000000" w:rsidP="00000000" w:rsidRDefault="00000000" w:rsidRPr="00000000" w14:paraId="0000006C">
      <w:pPr>
        <w:rPr/>
      </w:pPr>
      <w:r w:rsidDel="00000000" w:rsidR="00000000" w:rsidRPr="00000000">
        <w:rPr>
          <w:rtl w:val="0"/>
        </w:rPr>
        <w:t xml:space="preserve">from Michael Spence to everyone:    6:04 AM</w:t>
      </w:r>
    </w:p>
    <w:p w:rsidR="00000000" w:rsidDel="00000000" w:rsidP="00000000" w:rsidRDefault="00000000" w:rsidRPr="00000000" w14:paraId="0000006D">
      <w:pPr>
        <w:rPr/>
      </w:pPr>
      <w:r w:rsidDel="00000000" w:rsidR="00000000" w:rsidRPr="00000000">
        <w:rPr>
          <w:rtl w:val="0"/>
        </w:rPr>
        <w:t xml:space="preserve">Is that a different F per year?</w:t>
      </w:r>
    </w:p>
    <w:p w:rsidR="00000000" w:rsidDel="00000000" w:rsidP="00000000" w:rsidRDefault="00000000" w:rsidRPr="00000000" w14:paraId="0000006E">
      <w:pPr>
        <w:rPr/>
      </w:pPr>
      <w:r w:rsidDel="00000000" w:rsidR="00000000" w:rsidRPr="00000000">
        <w:rPr>
          <w:rtl w:val="0"/>
        </w:rPr>
        <w:t xml:space="preserve">from Grant to everyone:    6:09 AM</w:t>
      </w:r>
    </w:p>
    <w:p w:rsidR="00000000" w:rsidDel="00000000" w:rsidP="00000000" w:rsidRDefault="00000000" w:rsidRPr="00000000" w14:paraId="0000006F">
      <w:pPr>
        <w:rPr/>
      </w:pPr>
      <w:r w:rsidDel="00000000" w:rsidR="00000000" w:rsidRPr="00000000">
        <w:rPr>
          <w:rtl w:val="0"/>
        </w:rPr>
        <w:t xml:space="preserve">Can we input catch for the projections rather than F? I think catch is more interesting, but unsure </w:t>
      </w:r>
    </w:p>
    <w:p w:rsidR="00000000" w:rsidDel="00000000" w:rsidP="00000000" w:rsidRDefault="00000000" w:rsidRPr="00000000" w14:paraId="00000070">
      <w:pPr>
        <w:rPr/>
      </w:pPr>
      <w:r w:rsidDel="00000000" w:rsidR="00000000" w:rsidRPr="00000000">
        <w:rPr>
          <w:rtl w:val="0"/>
        </w:rPr>
        <w:t xml:space="preserve">from Grant to everyone:    6:09 AM</w:t>
      </w:r>
    </w:p>
    <w:p w:rsidR="00000000" w:rsidDel="00000000" w:rsidP="00000000" w:rsidRDefault="00000000" w:rsidRPr="00000000" w14:paraId="00000071">
      <w:pPr>
        <w:rPr/>
      </w:pPr>
      <w:r w:rsidDel="00000000" w:rsidR="00000000" w:rsidRPr="00000000">
        <w:rPr>
          <w:rtl w:val="0"/>
        </w:rPr>
        <w:t xml:space="preserve">if all the models can use catch</w:t>
      </w:r>
    </w:p>
    <w:p w:rsidR="00000000" w:rsidDel="00000000" w:rsidP="00000000" w:rsidRDefault="00000000" w:rsidRPr="00000000" w14:paraId="00000072">
      <w:pPr>
        <w:rPr/>
      </w:pPr>
      <w:r w:rsidDel="00000000" w:rsidR="00000000" w:rsidRPr="00000000">
        <w:rPr>
          <w:rtl w:val="0"/>
        </w:rPr>
        <w:t xml:space="preserve">from Grant to everyone:    6:10 AM</w:t>
      </w:r>
    </w:p>
    <w:p w:rsidR="00000000" w:rsidDel="00000000" w:rsidP="00000000" w:rsidRDefault="00000000" w:rsidRPr="00000000" w14:paraId="00000073">
      <w:pPr>
        <w:rPr/>
      </w:pPr>
      <w:r w:rsidDel="00000000" w:rsidR="00000000" w:rsidRPr="00000000">
        <w:rPr>
          <w:rtl w:val="0"/>
        </w:rPr>
        <w:t xml:space="preserve">because there is one true future catch in reality based on the management system,  1 future F in each model would have multiple future catch streams</w:t>
      </w:r>
    </w:p>
    <w:p w:rsidR="00000000" w:rsidDel="00000000" w:rsidP="00000000" w:rsidRDefault="00000000" w:rsidRPr="00000000" w14:paraId="00000074">
      <w:pPr>
        <w:rPr/>
      </w:pPr>
      <w:r w:rsidDel="00000000" w:rsidR="00000000" w:rsidRPr="00000000">
        <w:rPr>
          <w:rtl w:val="0"/>
        </w:rPr>
        <w:t xml:space="preserve">from Grant to everyone:    6:27 AM</w:t>
      </w:r>
    </w:p>
    <w:p w:rsidR="00000000" w:rsidDel="00000000" w:rsidP="00000000" w:rsidRDefault="00000000" w:rsidRPr="00000000" w14:paraId="00000075">
      <w:pPr>
        <w:rPr/>
      </w:pPr>
      <w:r w:rsidDel="00000000" w:rsidR="00000000" w:rsidRPr="00000000">
        <w:rPr>
          <w:rtl w:val="0"/>
        </w:rPr>
        <w:t xml:space="preserve">I think that makes sense, I could give the range and average of CV / multinomial sample size from models I've gotten to converge</w:t>
      </w:r>
    </w:p>
    <w:p w:rsidR="00000000" w:rsidDel="00000000" w:rsidP="00000000" w:rsidRDefault="00000000" w:rsidRPr="00000000" w14:paraId="00000076">
      <w:pPr>
        <w:rPr/>
      </w:pPr>
      <w:r w:rsidDel="00000000" w:rsidR="00000000" w:rsidRPr="00000000">
        <w:rPr>
          <w:rtl w:val="0"/>
        </w:rPr>
        <w:t xml:space="preserve">from Bjarki to everyone:    6:28 AM</w:t>
      </w:r>
    </w:p>
    <w:p w:rsidR="00000000" w:rsidDel="00000000" w:rsidP="00000000" w:rsidRDefault="00000000" w:rsidRPr="00000000" w14:paraId="00000077">
      <w:pPr>
        <w:rPr/>
      </w:pPr>
      <w:r w:rsidDel="00000000" w:rsidR="00000000" w:rsidRPr="00000000">
        <w:rPr>
          <w:rtl w:val="0"/>
        </w:rPr>
        <w:t xml:space="preserve">I need to jump to another meeting</w:t>
      </w:r>
    </w:p>
    <w:p w:rsidR="00000000" w:rsidDel="00000000" w:rsidP="00000000" w:rsidRDefault="00000000" w:rsidRPr="00000000" w14:paraId="00000078">
      <w:pPr>
        <w:rPr/>
      </w:pPr>
      <w:r w:rsidDel="00000000" w:rsidR="00000000" w:rsidRPr="00000000">
        <w:rPr>
          <w:rtl w:val="0"/>
        </w:rPr>
        <w:t xml:space="preserve">from Grant to everyone:    6:28 AM</w:t>
      </w:r>
    </w:p>
    <w:p w:rsidR="00000000" w:rsidDel="00000000" w:rsidP="00000000" w:rsidRDefault="00000000" w:rsidRPr="00000000" w14:paraId="00000079">
      <w:pPr>
        <w:rPr/>
      </w:pPr>
      <w:r w:rsidDel="00000000" w:rsidR="00000000" w:rsidRPr="00000000">
        <w:rPr>
          <w:rtl w:val="0"/>
        </w:rPr>
        <w:t xml:space="preserve">Sorry, sleeper in the room</w:t>
      </w:r>
    </w:p>
    <w:p w:rsidR="00000000" w:rsidDel="00000000" w:rsidP="00000000" w:rsidRDefault="00000000" w:rsidRPr="00000000" w14:paraId="0000007A">
      <w:pPr>
        <w:rPr/>
      </w:pPr>
      <w:r w:rsidDel="00000000" w:rsidR="00000000" w:rsidRPr="00000000">
        <w:rPr>
          <w:rtl w:val="0"/>
        </w:rPr>
        <w:t xml:space="preserve">from Michael Spence to everyone:    6:29 AM</w:t>
      </w:r>
    </w:p>
    <w:p w:rsidR="00000000" w:rsidDel="00000000" w:rsidP="00000000" w:rsidRDefault="00000000" w:rsidRPr="00000000" w14:paraId="0000007B">
      <w:pPr>
        <w:rPr/>
      </w:pPr>
      <w:r w:rsidDel="00000000" w:rsidR="00000000" w:rsidRPr="00000000">
        <w:rPr>
          <w:rtl w:val="0"/>
        </w:rPr>
        <w:t xml:space="preserve">Recenlty, we have started to use selectivity from Walker et al. (2017). Where are the "true" Atlantis selectivity functions coming from?</w:t>
      </w:r>
    </w:p>
    <w:p w:rsidR="00000000" w:rsidDel="00000000" w:rsidP="00000000" w:rsidRDefault="00000000" w:rsidRPr="00000000" w14:paraId="0000007C">
      <w:pPr>
        <w:rPr/>
      </w:pPr>
      <w:r w:rsidDel="00000000" w:rsidR="00000000" w:rsidRPr="00000000">
        <w:rPr>
          <w:rtl w:val="0"/>
        </w:rPr>
        <w:t xml:space="preserve">from Michael Spence to everyone:    6:29 AM</w:t>
      </w:r>
    </w:p>
    <w:p w:rsidR="00000000" w:rsidDel="00000000" w:rsidP="00000000" w:rsidRDefault="00000000" w:rsidRPr="00000000" w14:paraId="0000007D">
      <w:pPr>
        <w:rPr/>
      </w:pPr>
      <w:r w:rsidDel="00000000" w:rsidR="00000000" w:rsidRPr="00000000">
        <w:rPr>
          <w:rtl w:val="0"/>
        </w:rPr>
        <w:t xml:space="preserve">https://academic.oup.com/icesjms/article/74/5/1448/2938485?login=true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chlfqim5aslk" w:id="2"/>
      <w:bookmarkEnd w:id="2"/>
      <w:r w:rsidDel="00000000" w:rsidR="00000000" w:rsidRPr="00000000">
        <w:rPr>
          <w:rtl w:val="0"/>
        </w:rPr>
      </w:r>
    </w:p>
    <w:p w:rsidR="00000000" w:rsidDel="00000000" w:rsidP="00000000" w:rsidRDefault="00000000" w:rsidRPr="00000000" w14:paraId="00000081">
      <w:pPr>
        <w:pStyle w:val="Heading2"/>
        <w:rPr/>
      </w:pPr>
      <w:bookmarkStart w:colFirst="0" w:colLast="0" w:name="_dwb1yu199ssb" w:id="3"/>
      <w:bookmarkEnd w:id="3"/>
      <w:r w:rsidDel="00000000" w:rsidR="00000000" w:rsidRPr="00000000">
        <w:rPr>
          <w:rtl w:val="0"/>
        </w:rPr>
        <w:t xml:space="preserve">2021-01-26</w:t>
      </w:r>
    </w:p>
    <w:p w:rsidR="00000000" w:rsidDel="00000000" w:rsidP="00000000" w:rsidRDefault="00000000" w:rsidRPr="00000000" w14:paraId="00000082">
      <w:pPr>
        <w:rPr/>
      </w:pPr>
      <w:r w:rsidDel="00000000" w:rsidR="00000000" w:rsidRPr="00000000">
        <w:rPr>
          <w:rtl w:val="0"/>
        </w:rPr>
        <w:t xml:space="preserve">Webinar: </w:t>
      </w:r>
    </w:p>
    <w:p w:rsidR="00000000" w:rsidDel="00000000" w:rsidP="00000000" w:rsidRDefault="00000000" w:rsidRPr="00000000" w14:paraId="00000083">
      <w:pPr>
        <w:rPr/>
      </w:pPr>
      <w:hyperlink r:id="rId8">
        <w:r w:rsidDel="00000000" w:rsidR="00000000" w:rsidRPr="00000000">
          <w:rPr>
            <w:color w:val="1155cc"/>
            <w:u w:val="single"/>
            <w:rtl w:val="0"/>
          </w:rPr>
          <w:t xml:space="preserve">https://noaanmfs-meets.webex.com/noaanmfs-meets/j.php?MTID=m4a9be5e73b45400549988ab9feb1ba4b</w:t>
        </w:r>
      </w:hyperlink>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Meeting number (access code): 199 945 9220</w:t>
      </w:r>
    </w:p>
    <w:p w:rsidR="00000000" w:rsidDel="00000000" w:rsidP="00000000" w:rsidRDefault="00000000" w:rsidRPr="00000000" w14:paraId="00000085">
      <w:pPr>
        <w:rPr/>
      </w:pPr>
      <w:r w:rsidDel="00000000" w:rsidR="00000000" w:rsidRPr="00000000">
        <w:rPr>
          <w:rtl w:val="0"/>
        </w:rPr>
        <w:t xml:space="preserve">Meeting password: whRPHYQ53p2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Attendees: </w:t>
      </w:r>
    </w:p>
    <w:p w:rsidR="00000000" w:rsidDel="00000000" w:rsidP="00000000" w:rsidRDefault="00000000" w:rsidRPr="00000000" w14:paraId="00000088">
      <w:pPr>
        <w:rPr/>
      </w:pPr>
      <w:r w:rsidDel="00000000" w:rsidR="00000000" w:rsidRPr="00000000">
        <w:rPr>
          <w:rtl w:val="0"/>
        </w:rPr>
        <w:t xml:space="preserve">Sean Lucey</w:t>
      </w:r>
    </w:p>
    <w:p w:rsidR="00000000" w:rsidDel="00000000" w:rsidP="00000000" w:rsidRDefault="00000000" w:rsidRPr="00000000" w14:paraId="00000089">
      <w:pPr>
        <w:rPr/>
      </w:pPr>
      <w:r w:rsidDel="00000000" w:rsidR="00000000" w:rsidRPr="00000000">
        <w:rPr>
          <w:rtl w:val="0"/>
        </w:rPr>
        <w:t xml:space="preserve">Sarah Gaichas</w:t>
      </w:r>
    </w:p>
    <w:p w:rsidR="00000000" w:rsidDel="00000000" w:rsidP="00000000" w:rsidRDefault="00000000" w:rsidRPr="00000000" w14:paraId="0000008A">
      <w:pPr>
        <w:rPr/>
      </w:pPr>
      <w:r w:rsidDel="00000000" w:rsidR="00000000" w:rsidRPr="00000000">
        <w:rPr>
          <w:rtl w:val="0"/>
        </w:rPr>
        <w:t xml:space="preserve">Robert Gamble</w:t>
      </w:r>
    </w:p>
    <w:p w:rsidR="00000000" w:rsidDel="00000000" w:rsidP="00000000" w:rsidRDefault="00000000" w:rsidRPr="00000000" w14:paraId="0000008B">
      <w:pPr>
        <w:rPr/>
      </w:pPr>
      <w:r w:rsidDel="00000000" w:rsidR="00000000" w:rsidRPr="00000000">
        <w:rPr>
          <w:rtl w:val="0"/>
        </w:rPr>
        <w:t xml:space="preserve">Kiersten Curti</w:t>
      </w:r>
    </w:p>
    <w:p w:rsidR="00000000" w:rsidDel="00000000" w:rsidP="00000000" w:rsidRDefault="00000000" w:rsidRPr="00000000" w14:paraId="0000008C">
      <w:pPr>
        <w:rPr/>
      </w:pPr>
      <w:r w:rsidDel="00000000" w:rsidR="00000000" w:rsidRPr="00000000">
        <w:rPr>
          <w:rtl w:val="0"/>
        </w:rPr>
        <w:t xml:space="preserve">Alexander Kempf</w:t>
      </w:r>
    </w:p>
    <w:p w:rsidR="00000000" w:rsidDel="00000000" w:rsidP="00000000" w:rsidRDefault="00000000" w:rsidRPr="00000000" w14:paraId="0000008D">
      <w:pPr>
        <w:rPr/>
      </w:pPr>
      <w:r w:rsidDel="00000000" w:rsidR="00000000" w:rsidRPr="00000000">
        <w:rPr>
          <w:rtl w:val="0"/>
        </w:rPr>
        <w:t xml:space="preserve">Sigrid Lehuta</w:t>
      </w:r>
    </w:p>
    <w:p w:rsidR="00000000" w:rsidDel="00000000" w:rsidP="00000000" w:rsidRDefault="00000000" w:rsidRPr="00000000" w14:paraId="0000008E">
      <w:pPr>
        <w:rPr/>
      </w:pPr>
      <w:r w:rsidDel="00000000" w:rsidR="00000000" w:rsidRPr="00000000">
        <w:rPr>
          <w:rtl w:val="0"/>
        </w:rPr>
        <w:t xml:space="preserve">Floor Soudijn</w:t>
      </w:r>
    </w:p>
    <w:p w:rsidR="00000000" w:rsidDel="00000000" w:rsidP="00000000" w:rsidRDefault="00000000" w:rsidRPr="00000000" w14:paraId="0000008F">
      <w:pPr>
        <w:rPr/>
      </w:pPr>
      <w:r w:rsidDel="00000000" w:rsidR="00000000" w:rsidRPr="00000000">
        <w:rPr>
          <w:rtl w:val="0"/>
        </w:rPr>
        <w:t xml:space="preserve">Vanessa Trijoulet</w:t>
      </w:r>
    </w:p>
    <w:p w:rsidR="00000000" w:rsidDel="00000000" w:rsidP="00000000" w:rsidRDefault="00000000" w:rsidRPr="00000000" w14:paraId="00000090">
      <w:pPr>
        <w:rPr/>
      </w:pPr>
      <w:r w:rsidDel="00000000" w:rsidR="00000000" w:rsidRPr="00000000">
        <w:rPr>
          <w:rtl w:val="0"/>
        </w:rPr>
        <w:t xml:space="preserve">Grant Adams</w:t>
      </w:r>
    </w:p>
    <w:p w:rsidR="00000000" w:rsidDel="00000000" w:rsidP="00000000" w:rsidRDefault="00000000" w:rsidRPr="00000000" w14:paraId="00000091">
      <w:pPr>
        <w:rPr/>
      </w:pPr>
      <w:r w:rsidDel="00000000" w:rsidR="00000000" w:rsidRPr="00000000">
        <w:rPr>
          <w:rtl w:val="0"/>
        </w:rPr>
        <w:t xml:space="preserve">Valerio Bartolino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Agenda:</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Outline estimation models (EM)--info received to date</w:t>
      </w:r>
    </w:p>
    <w:p w:rsidR="00000000" w:rsidDel="00000000" w:rsidP="00000000" w:rsidRDefault="00000000" w:rsidRPr="00000000" w14:paraId="00000095">
      <w:pPr>
        <w:numPr>
          <w:ilvl w:val="1"/>
          <w:numId w:val="1"/>
        </w:numPr>
        <w:ind w:left="1440" w:hanging="360"/>
      </w:pPr>
      <w:hyperlink r:id="rId9">
        <w:r w:rsidDel="00000000" w:rsidR="00000000" w:rsidRPr="00000000">
          <w:rPr>
            <w:color w:val="1155cc"/>
            <w:u w:val="single"/>
            <w:rtl w:val="0"/>
          </w:rPr>
          <w:t xml:space="preserve">Gadget</w:t>
        </w:r>
      </w:hyperlink>
      <w:r w:rsidDel="00000000" w:rsidR="00000000" w:rsidRPr="00000000">
        <w:rPr>
          <w:rtl w:val="0"/>
        </w:rPr>
        <w:t xml:space="preserve"> (with outline of likely needs for other models)</w:t>
      </w:r>
    </w:p>
    <w:p w:rsidR="00000000" w:rsidDel="00000000" w:rsidP="00000000" w:rsidRDefault="00000000" w:rsidRPr="00000000" w14:paraId="00000096">
      <w:pPr>
        <w:numPr>
          <w:ilvl w:val="2"/>
          <w:numId w:val="1"/>
        </w:numPr>
        <w:ind w:left="2160" w:hanging="360"/>
        <w:rPr>
          <w:sz w:val="20"/>
          <w:szCs w:val="20"/>
        </w:rPr>
      </w:pPr>
      <w:r w:rsidDel="00000000" w:rsidR="00000000" w:rsidRPr="00000000">
        <w:rPr>
          <w:highlight w:val="white"/>
          <w:rtl w:val="0"/>
        </w:rPr>
        <w:t xml:space="preserve">Catch statistics: biomass for each model time step (usually quarter)</w:t>
      </w:r>
    </w:p>
    <w:p w:rsidR="00000000" w:rsidDel="00000000" w:rsidP="00000000" w:rsidRDefault="00000000" w:rsidRPr="00000000" w14:paraId="00000097">
      <w:pPr>
        <w:numPr>
          <w:ilvl w:val="3"/>
          <w:numId w:val="1"/>
        </w:numPr>
        <w:ind w:left="2880" w:hanging="360"/>
        <w:rPr>
          <w:highlight w:val="white"/>
          <w:u w:val="none"/>
        </w:rPr>
      </w:pPr>
      <w:r w:rsidDel="00000000" w:rsidR="00000000" w:rsidRPr="00000000">
        <w:rPr>
          <w:highlight w:val="white"/>
          <w:rtl w:val="0"/>
        </w:rPr>
        <w:t xml:space="preserve">Month smallest unit, could be semester</w:t>
      </w:r>
    </w:p>
    <w:p w:rsidR="00000000" w:rsidDel="00000000" w:rsidP="00000000" w:rsidRDefault="00000000" w:rsidRPr="00000000" w14:paraId="00000098">
      <w:pPr>
        <w:numPr>
          <w:ilvl w:val="3"/>
          <w:numId w:val="1"/>
        </w:numPr>
        <w:ind w:left="2880" w:hanging="360"/>
        <w:rPr>
          <w:highlight w:val="white"/>
          <w:u w:val="none"/>
        </w:rPr>
      </w:pPr>
      <w:r w:rsidDel="00000000" w:rsidR="00000000" w:rsidRPr="00000000">
        <w:rPr>
          <w:highlight w:val="white"/>
          <w:rtl w:val="0"/>
        </w:rPr>
        <w:t xml:space="preserve">Need to match with Atlantis output</w:t>
      </w:r>
    </w:p>
    <w:p w:rsidR="00000000" w:rsidDel="00000000" w:rsidP="00000000" w:rsidRDefault="00000000" w:rsidRPr="00000000" w14:paraId="00000099">
      <w:pPr>
        <w:numPr>
          <w:ilvl w:val="2"/>
          <w:numId w:val="1"/>
        </w:numPr>
        <w:ind w:left="2160" w:hanging="360"/>
        <w:rPr>
          <w:sz w:val="20"/>
          <w:szCs w:val="20"/>
        </w:rPr>
      </w:pPr>
      <w:r w:rsidDel="00000000" w:rsidR="00000000" w:rsidRPr="00000000">
        <w:rPr>
          <w:highlight w:val="white"/>
          <w:rtl w:val="0"/>
        </w:rPr>
        <w:t xml:space="preserve">Composition of commercial catch (usually by </w:t>
      </w:r>
      <w:commentRangeStart w:id="2"/>
      <w:commentRangeStart w:id="3"/>
      <w:r w:rsidDel="00000000" w:rsidR="00000000" w:rsidRPr="00000000">
        <w:rPr>
          <w:highlight w:val="white"/>
          <w:rtl w:val="0"/>
        </w:rPr>
        <w:t xml:space="preserve">quarter</w:t>
      </w:r>
      <w:commentRangeEnd w:id="2"/>
      <w:r w:rsidDel="00000000" w:rsidR="00000000" w:rsidRPr="00000000">
        <w:commentReference w:id="2"/>
      </w:r>
      <w:commentRangeEnd w:id="3"/>
      <w:r w:rsidDel="00000000" w:rsidR="00000000" w:rsidRPr="00000000">
        <w:commentReference w:id="3"/>
      </w:r>
      <w:r w:rsidDel="00000000" w:rsidR="00000000" w:rsidRPr="00000000">
        <w:rPr>
          <w:highlight w:val="white"/>
          <w:rtl w:val="0"/>
        </w:rPr>
        <w:t xml:space="preserve">)</w:t>
      </w:r>
    </w:p>
    <w:p w:rsidR="00000000" w:rsidDel="00000000" w:rsidP="00000000" w:rsidRDefault="00000000" w:rsidRPr="00000000" w14:paraId="0000009A">
      <w:pPr>
        <w:numPr>
          <w:ilvl w:val="3"/>
          <w:numId w:val="1"/>
        </w:numPr>
        <w:ind w:left="2880" w:hanging="360"/>
        <w:rPr>
          <w:sz w:val="20"/>
          <w:szCs w:val="20"/>
        </w:rPr>
      </w:pPr>
      <w:r w:rsidDel="00000000" w:rsidR="00000000" w:rsidRPr="00000000">
        <w:rPr>
          <w:highlight w:val="white"/>
          <w:rtl w:val="0"/>
        </w:rPr>
        <w:t xml:space="preserve">age distribution</w:t>
      </w:r>
    </w:p>
    <w:p w:rsidR="00000000" w:rsidDel="00000000" w:rsidP="00000000" w:rsidRDefault="00000000" w:rsidRPr="00000000" w14:paraId="0000009B">
      <w:pPr>
        <w:numPr>
          <w:ilvl w:val="3"/>
          <w:numId w:val="1"/>
        </w:numPr>
        <w:ind w:left="2880" w:hanging="360"/>
        <w:rPr>
          <w:sz w:val="20"/>
          <w:szCs w:val="20"/>
        </w:rPr>
      </w:pPr>
      <w:r w:rsidDel="00000000" w:rsidR="00000000" w:rsidRPr="00000000">
        <w:rPr>
          <w:highlight w:val="white"/>
          <w:rtl w:val="0"/>
        </w:rPr>
        <w:t xml:space="preserve">length distribution</w:t>
      </w:r>
    </w:p>
    <w:p w:rsidR="00000000" w:rsidDel="00000000" w:rsidP="00000000" w:rsidRDefault="00000000" w:rsidRPr="00000000" w14:paraId="0000009C">
      <w:pPr>
        <w:numPr>
          <w:ilvl w:val="3"/>
          <w:numId w:val="1"/>
        </w:numPr>
        <w:ind w:left="2880" w:hanging="360"/>
        <w:rPr>
          <w:sz w:val="20"/>
          <w:szCs w:val="20"/>
        </w:rPr>
      </w:pPr>
      <w:r w:rsidDel="00000000" w:rsidR="00000000" w:rsidRPr="00000000">
        <w:rPr>
          <w:highlight w:val="white"/>
          <w:rtl w:val="0"/>
        </w:rPr>
        <w:t xml:space="preserve">age-length distribution</w:t>
      </w:r>
    </w:p>
    <w:p w:rsidR="00000000" w:rsidDel="00000000" w:rsidP="00000000" w:rsidRDefault="00000000" w:rsidRPr="00000000" w14:paraId="0000009D">
      <w:pPr>
        <w:numPr>
          <w:ilvl w:val="3"/>
          <w:numId w:val="1"/>
        </w:numPr>
        <w:ind w:left="2880" w:hanging="360"/>
        <w:rPr>
          <w:sz w:val="20"/>
          <w:szCs w:val="20"/>
        </w:rPr>
      </w:pPr>
      <w:r w:rsidDel="00000000" w:rsidR="00000000" w:rsidRPr="00000000">
        <w:rPr>
          <w:highlight w:val="white"/>
          <w:rtl w:val="0"/>
        </w:rPr>
        <w:t xml:space="preserve">usually separated by stock and fleet</w:t>
      </w:r>
    </w:p>
    <w:p w:rsidR="00000000" w:rsidDel="00000000" w:rsidP="00000000" w:rsidRDefault="00000000" w:rsidRPr="00000000" w14:paraId="0000009E">
      <w:pPr>
        <w:numPr>
          <w:ilvl w:val="2"/>
          <w:numId w:val="1"/>
        </w:numPr>
        <w:ind w:left="2160" w:hanging="360"/>
        <w:rPr>
          <w:sz w:val="20"/>
          <w:szCs w:val="20"/>
        </w:rPr>
      </w:pPr>
      <w:r w:rsidDel="00000000" w:rsidR="00000000" w:rsidRPr="00000000">
        <w:rPr>
          <w:highlight w:val="white"/>
          <w:rtl w:val="0"/>
        </w:rPr>
        <w:t xml:space="preserve">Composition survey</w:t>
      </w:r>
    </w:p>
    <w:p w:rsidR="00000000" w:rsidDel="00000000" w:rsidP="00000000" w:rsidRDefault="00000000" w:rsidRPr="00000000" w14:paraId="0000009F">
      <w:pPr>
        <w:numPr>
          <w:ilvl w:val="3"/>
          <w:numId w:val="1"/>
        </w:numPr>
        <w:ind w:left="2880" w:hanging="360"/>
        <w:rPr>
          <w:sz w:val="20"/>
          <w:szCs w:val="20"/>
        </w:rPr>
      </w:pPr>
      <w:r w:rsidDel="00000000" w:rsidR="00000000" w:rsidRPr="00000000">
        <w:rPr>
          <w:highlight w:val="white"/>
          <w:rtl w:val="0"/>
        </w:rPr>
        <w:t xml:space="preserve">age distribution</w:t>
      </w:r>
    </w:p>
    <w:p w:rsidR="00000000" w:rsidDel="00000000" w:rsidP="00000000" w:rsidRDefault="00000000" w:rsidRPr="00000000" w14:paraId="000000A0">
      <w:pPr>
        <w:numPr>
          <w:ilvl w:val="3"/>
          <w:numId w:val="1"/>
        </w:numPr>
        <w:ind w:left="2880" w:hanging="360"/>
        <w:rPr>
          <w:sz w:val="20"/>
          <w:szCs w:val="20"/>
        </w:rPr>
      </w:pPr>
      <w:r w:rsidDel="00000000" w:rsidR="00000000" w:rsidRPr="00000000">
        <w:rPr>
          <w:highlight w:val="white"/>
          <w:rtl w:val="0"/>
        </w:rPr>
        <w:t xml:space="preserve">length distribution</w:t>
      </w:r>
    </w:p>
    <w:p w:rsidR="00000000" w:rsidDel="00000000" w:rsidP="00000000" w:rsidRDefault="00000000" w:rsidRPr="00000000" w14:paraId="000000A1">
      <w:pPr>
        <w:numPr>
          <w:ilvl w:val="3"/>
          <w:numId w:val="1"/>
        </w:numPr>
        <w:ind w:left="2880" w:hanging="360"/>
        <w:rPr>
          <w:sz w:val="20"/>
          <w:szCs w:val="20"/>
        </w:rPr>
      </w:pPr>
      <w:r w:rsidDel="00000000" w:rsidR="00000000" w:rsidRPr="00000000">
        <w:rPr>
          <w:highlight w:val="white"/>
          <w:rtl w:val="0"/>
        </w:rPr>
        <w:t xml:space="preserve">age-length distribution</w:t>
      </w:r>
    </w:p>
    <w:p w:rsidR="00000000" w:rsidDel="00000000" w:rsidP="00000000" w:rsidRDefault="00000000" w:rsidRPr="00000000" w14:paraId="000000A2">
      <w:pPr>
        <w:numPr>
          <w:ilvl w:val="3"/>
          <w:numId w:val="1"/>
        </w:numPr>
        <w:ind w:left="2880" w:hanging="360"/>
        <w:rPr>
          <w:highlight w:val="white"/>
          <w:u w:val="none"/>
        </w:rPr>
      </w:pPr>
      <w:r w:rsidDel="00000000" w:rsidR="00000000" w:rsidRPr="00000000">
        <w:rPr>
          <w:highlight w:val="white"/>
          <w:rtl w:val="0"/>
        </w:rPr>
        <w:t xml:space="preserve">How many surveys?</w:t>
      </w:r>
    </w:p>
    <w:p w:rsidR="00000000" w:rsidDel="00000000" w:rsidP="00000000" w:rsidRDefault="00000000" w:rsidRPr="00000000" w14:paraId="000000A3">
      <w:pPr>
        <w:numPr>
          <w:ilvl w:val="2"/>
          <w:numId w:val="1"/>
        </w:numPr>
        <w:ind w:left="2160" w:hanging="360"/>
        <w:rPr>
          <w:sz w:val="20"/>
          <w:szCs w:val="20"/>
        </w:rPr>
      </w:pPr>
      <w:r w:rsidDel="00000000" w:rsidR="00000000" w:rsidRPr="00000000">
        <w:rPr>
          <w:highlight w:val="white"/>
          <w:rtl w:val="0"/>
        </w:rPr>
        <w:t xml:space="preserve">Distribution of mature-immature from commercial and survey </w:t>
      </w:r>
      <w:commentRangeStart w:id="4"/>
      <w:commentRangeStart w:id="5"/>
      <w:r w:rsidDel="00000000" w:rsidR="00000000" w:rsidRPr="00000000">
        <w:rPr>
          <w:highlight w:val="white"/>
          <w:rtl w:val="0"/>
        </w:rPr>
        <w:t xml:space="preserve">by quarter</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4">
      <w:pPr>
        <w:numPr>
          <w:ilvl w:val="3"/>
          <w:numId w:val="1"/>
        </w:numPr>
        <w:ind w:left="2880" w:hanging="360"/>
        <w:rPr>
          <w:sz w:val="20"/>
          <w:szCs w:val="20"/>
        </w:rPr>
      </w:pPr>
      <w:r w:rsidDel="00000000" w:rsidR="00000000" w:rsidRPr="00000000">
        <w:rPr>
          <w:highlight w:val="white"/>
          <w:rtl w:val="0"/>
        </w:rPr>
        <w:t xml:space="preserve">length distribution</w:t>
      </w:r>
    </w:p>
    <w:p w:rsidR="00000000" w:rsidDel="00000000" w:rsidP="00000000" w:rsidRDefault="00000000" w:rsidRPr="00000000" w14:paraId="000000A5">
      <w:pPr>
        <w:numPr>
          <w:ilvl w:val="3"/>
          <w:numId w:val="1"/>
        </w:numPr>
        <w:ind w:left="2880" w:hanging="360"/>
        <w:rPr>
          <w:sz w:val="20"/>
          <w:szCs w:val="20"/>
        </w:rPr>
      </w:pPr>
      <w:r w:rsidDel="00000000" w:rsidR="00000000" w:rsidRPr="00000000">
        <w:rPr>
          <w:highlight w:val="white"/>
          <w:rtl w:val="0"/>
        </w:rPr>
        <w:t xml:space="preserve">age distribution</w:t>
      </w:r>
    </w:p>
    <w:p w:rsidR="00000000" w:rsidDel="00000000" w:rsidP="00000000" w:rsidRDefault="00000000" w:rsidRPr="00000000" w14:paraId="000000A6">
      <w:pPr>
        <w:numPr>
          <w:ilvl w:val="2"/>
          <w:numId w:val="1"/>
        </w:numPr>
        <w:ind w:left="2160" w:hanging="360"/>
        <w:rPr>
          <w:sz w:val="20"/>
          <w:szCs w:val="20"/>
        </w:rPr>
      </w:pPr>
      <w:r w:rsidDel="00000000" w:rsidR="00000000" w:rsidRPr="00000000">
        <w:rPr>
          <w:highlight w:val="white"/>
          <w:rtl w:val="0"/>
        </w:rPr>
        <w:t xml:space="preserve">Statistics on biological data both commercial and survey by quarter</w:t>
      </w:r>
    </w:p>
    <w:p w:rsidR="00000000" w:rsidDel="00000000" w:rsidP="00000000" w:rsidRDefault="00000000" w:rsidRPr="00000000" w14:paraId="000000A7">
      <w:pPr>
        <w:numPr>
          <w:ilvl w:val="3"/>
          <w:numId w:val="1"/>
        </w:numPr>
        <w:ind w:left="2880" w:hanging="360"/>
        <w:rPr>
          <w:sz w:val="20"/>
          <w:szCs w:val="20"/>
        </w:rPr>
      </w:pPr>
      <w:r w:rsidDel="00000000" w:rsidR="00000000" w:rsidRPr="00000000">
        <w:rPr>
          <w:highlight w:val="white"/>
          <w:rtl w:val="0"/>
        </w:rPr>
        <w:t xml:space="preserve">mean weight@age </w:t>
      </w:r>
    </w:p>
    <w:p w:rsidR="00000000" w:rsidDel="00000000" w:rsidP="00000000" w:rsidRDefault="00000000" w:rsidRPr="00000000" w14:paraId="000000A8">
      <w:pPr>
        <w:numPr>
          <w:ilvl w:val="3"/>
          <w:numId w:val="1"/>
        </w:numPr>
        <w:ind w:left="2880" w:hanging="360"/>
        <w:rPr>
          <w:sz w:val="20"/>
          <w:szCs w:val="20"/>
        </w:rPr>
      </w:pPr>
      <w:r w:rsidDel="00000000" w:rsidR="00000000" w:rsidRPr="00000000">
        <w:rPr>
          <w:highlight w:val="white"/>
          <w:rtl w:val="0"/>
        </w:rPr>
        <w:t xml:space="preserve">(incl. std.dev and number of samples)</w:t>
      </w:r>
    </w:p>
    <w:p w:rsidR="00000000" w:rsidDel="00000000" w:rsidP="00000000" w:rsidRDefault="00000000" w:rsidRPr="00000000" w14:paraId="000000A9">
      <w:pPr>
        <w:numPr>
          <w:ilvl w:val="2"/>
          <w:numId w:val="1"/>
        </w:numPr>
        <w:ind w:left="2160" w:hanging="360"/>
        <w:rPr>
          <w:sz w:val="20"/>
          <w:szCs w:val="20"/>
        </w:rPr>
      </w:pPr>
      <w:r w:rsidDel="00000000" w:rsidR="00000000" w:rsidRPr="00000000">
        <w:rPr>
          <w:highlight w:val="white"/>
          <w:rtl w:val="0"/>
        </w:rPr>
        <w:t xml:space="preserve">Survey indices (both Num or Biom)</w:t>
      </w:r>
    </w:p>
    <w:p w:rsidR="00000000" w:rsidDel="00000000" w:rsidP="00000000" w:rsidRDefault="00000000" w:rsidRPr="00000000" w14:paraId="000000AA">
      <w:pPr>
        <w:numPr>
          <w:ilvl w:val="3"/>
          <w:numId w:val="1"/>
        </w:numPr>
        <w:ind w:left="2880" w:hanging="360"/>
        <w:rPr>
          <w:sz w:val="20"/>
          <w:szCs w:val="20"/>
        </w:rPr>
      </w:pPr>
      <w:r w:rsidDel="00000000" w:rsidR="00000000" w:rsidRPr="00000000">
        <w:rPr>
          <w:highlight w:val="white"/>
          <w:rtl w:val="0"/>
        </w:rPr>
        <w:t xml:space="preserve">  total</w:t>
      </w:r>
    </w:p>
    <w:p w:rsidR="00000000" w:rsidDel="00000000" w:rsidP="00000000" w:rsidRDefault="00000000" w:rsidRPr="00000000" w14:paraId="000000AB">
      <w:pPr>
        <w:numPr>
          <w:ilvl w:val="3"/>
          <w:numId w:val="1"/>
        </w:numPr>
        <w:ind w:left="2880" w:hanging="360"/>
        <w:rPr>
          <w:sz w:val="20"/>
          <w:szCs w:val="20"/>
        </w:rPr>
      </w:pPr>
      <w:r w:rsidDel="00000000" w:rsidR="00000000" w:rsidRPr="00000000">
        <w:rPr>
          <w:highlight w:val="white"/>
          <w:rtl w:val="0"/>
        </w:rPr>
        <w:t xml:space="preserve">  by age groups</w:t>
      </w:r>
    </w:p>
    <w:p w:rsidR="00000000" w:rsidDel="00000000" w:rsidP="00000000" w:rsidRDefault="00000000" w:rsidRPr="00000000" w14:paraId="000000AC">
      <w:pPr>
        <w:numPr>
          <w:ilvl w:val="3"/>
          <w:numId w:val="1"/>
        </w:numPr>
        <w:ind w:left="2880" w:hanging="360"/>
        <w:rPr>
          <w:sz w:val="20"/>
          <w:szCs w:val="20"/>
        </w:rPr>
      </w:pPr>
      <w:r w:rsidDel="00000000" w:rsidR="00000000" w:rsidRPr="00000000">
        <w:rPr>
          <w:highlight w:val="white"/>
          <w:rtl w:val="0"/>
        </w:rPr>
        <w:t xml:space="preserve">  by length groups</w:t>
      </w:r>
    </w:p>
    <w:p w:rsidR="00000000" w:rsidDel="00000000" w:rsidP="00000000" w:rsidRDefault="00000000" w:rsidRPr="00000000" w14:paraId="000000AD">
      <w:pPr>
        <w:numPr>
          <w:ilvl w:val="2"/>
          <w:numId w:val="1"/>
        </w:numPr>
        <w:ind w:left="2160" w:hanging="360"/>
        <w:rPr>
          <w:sz w:val="20"/>
          <w:szCs w:val="20"/>
        </w:rPr>
      </w:pPr>
      <w:r w:rsidDel="00000000" w:rsidR="00000000" w:rsidRPr="00000000">
        <w:rPr>
          <w:highlight w:val="white"/>
          <w:rtl w:val="0"/>
        </w:rPr>
        <w:t xml:space="preserve">Stomachs</w:t>
      </w:r>
    </w:p>
    <w:p w:rsidR="00000000" w:rsidDel="00000000" w:rsidP="00000000" w:rsidRDefault="00000000" w:rsidRPr="00000000" w14:paraId="000000AE">
      <w:pPr>
        <w:numPr>
          <w:ilvl w:val="3"/>
          <w:numId w:val="1"/>
        </w:numPr>
        <w:ind w:left="2880" w:hanging="360"/>
        <w:rPr>
          <w:sz w:val="20"/>
          <w:szCs w:val="20"/>
        </w:rPr>
      </w:pPr>
      <w:r w:rsidDel="00000000" w:rsidR="00000000" w:rsidRPr="00000000">
        <w:rPr>
          <w:highlight w:val="white"/>
          <w:rtl w:val="0"/>
        </w:rPr>
        <w:t xml:space="preserve">prey species composition by predator size</w:t>
      </w:r>
    </w:p>
    <w:p w:rsidR="00000000" w:rsidDel="00000000" w:rsidP="00000000" w:rsidRDefault="00000000" w:rsidRPr="00000000" w14:paraId="000000AF">
      <w:pPr>
        <w:numPr>
          <w:ilvl w:val="4"/>
          <w:numId w:val="1"/>
        </w:numPr>
        <w:ind w:left="3600" w:hanging="360"/>
        <w:rPr>
          <w:highlight w:val="white"/>
          <w:u w:val="none"/>
        </w:rPr>
      </w:pPr>
      <w:r w:rsidDel="00000000" w:rsidR="00000000" w:rsidRPr="00000000">
        <w:rPr>
          <w:highlight w:val="white"/>
          <w:rtl w:val="0"/>
        </w:rPr>
        <w:t xml:space="preserve">How representative do we want this?</w:t>
      </w:r>
    </w:p>
    <w:p w:rsidR="00000000" w:rsidDel="00000000" w:rsidP="00000000" w:rsidRDefault="00000000" w:rsidRPr="00000000" w14:paraId="000000B0">
      <w:pPr>
        <w:numPr>
          <w:ilvl w:val="4"/>
          <w:numId w:val="1"/>
        </w:numPr>
        <w:ind w:left="3600" w:hanging="360"/>
        <w:rPr>
          <w:highlight w:val="white"/>
          <w:u w:val="none"/>
        </w:rPr>
      </w:pPr>
      <w:r w:rsidDel="00000000" w:rsidR="00000000" w:rsidRPr="00000000">
        <w:rPr>
          <w:highlight w:val="white"/>
          <w:rtl w:val="0"/>
        </w:rPr>
        <w:t xml:space="preserve">Spatial, temporal sampling can make this very challenging</w:t>
      </w:r>
    </w:p>
    <w:p w:rsidR="00000000" w:rsidDel="00000000" w:rsidP="00000000" w:rsidRDefault="00000000" w:rsidRPr="00000000" w14:paraId="000000B1">
      <w:pPr>
        <w:numPr>
          <w:ilvl w:val="3"/>
          <w:numId w:val="1"/>
        </w:numPr>
        <w:ind w:left="2880" w:hanging="360"/>
        <w:rPr>
          <w:sz w:val="20"/>
          <w:szCs w:val="20"/>
        </w:rPr>
      </w:pPr>
      <w:commentRangeStart w:id="6"/>
      <w:r w:rsidDel="00000000" w:rsidR="00000000" w:rsidRPr="00000000">
        <w:rPr>
          <w:highlight w:val="white"/>
          <w:rtl w:val="0"/>
        </w:rPr>
        <w:t xml:space="preserve">proportion prey size by predator size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2">
      <w:pPr>
        <w:numPr>
          <w:ilvl w:val="4"/>
          <w:numId w:val="1"/>
        </w:numPr>
        <w:ind w:left="3600" w:hanging="360"/>
        <w:rPr>
          <w:highlight w:val="white"/>
          <w:u w:val="none"/>
        </w:rPr>
      </w:pPr>
      <w:r w:rsidDel="00000000" w:rsidR="00000000" w:rsidRPr="00000000">
        <w:rPr>
          <w:highlight w:val="white"/>
          <w:rtl w:val="0"/>
        </w:rPr>
        <w:t xml:space="preserve">How much data is usually available for this?</w:t>
      </w:r>
    </w:p>
    <w:p w:rsidR="00000000" w:rsidDel="00000000" w:rsidP="00000000" w:rsidRDefault="00000000" w:rsidRPr="00000000" w14:paraId="000000B3">
      <w:pPr>
        <w:numPr>
          <w:ilvl w:val="4"/>
          <w:numId w:val="1"/>
        </w:numPr>
        <w:ind w:left="3600" w:hanging="360"/>
        <w:rPr>
          <w:highlight w:val="white"/>
          <w:u w:val="none"/>
        </w:rPr>
      </w:pPr>
      <w:r w:rsidDel="00000000" w:rsidR="00000000" w:rsidRPr="00000000">
        <w:rPr>
          <w:highlight w:val="white"/>
          <w:rtl w:val="0"/>
        </w:rPr>
        <w:t xml:space="preserve">Is this by species? Yes for MSCAA, no for Hydra, can be for Robert’s, yes for CEATTLE</w:t>
      </w:r>
    </w:p>
    <w:p w:rsidR="00000000" w:rsidDel="00000000" w:rsidP="00000000" w:rsidRDefault="00000000" w:rsidRPr="00000000" w14:paraId="000000B4">
      <w:pPr>
        <w:numPr>
          <w:ilvl w:val="2"/>
          <w:numId w:val="1"/>
        </w:numPr>
        <w:ind w:left="2160" w:hanging="360"/>
        <w:rPr>
          <w:sz w:val="20"/>
          <w:szCs w:val="20"/>
        </w:rPr>
      </w:pPr>
      <w:r w:rsidDel="00000000" w:rsidR="00000000" w:rsidRPr="00000000">
        <w:rPr>
          <w:highlight w:val="white"/>
          <w:rtl w:val="0"/>
        </w:rPr>
        <w:t xml:space="preserve">Parameters generally provided/estimated outside the model (provide truth from Atlantis):</w:t>
      </w:r>
    </w:p>
    <w:p w:rsidR="00000000" w:rsidDel="00000000" w:rsidP="00000000" w:rsidRDefault="00000000" w:rsidRPr="00000000" w14:paraId="000000B5">
      <w:pPr>
        <w:numPr>
          <w:ilvl w:val="3"/>
          <w:numId w:val="1"/>
        </w:numPr>
        <w:ind w:left="2880" w:hanging="360"/>
        <w:rPr>
          <w:sz w:val="20"/>
          <w:szCs w:val="20"/>
        </w:rPr>
      </w:pPr>
      <w:r w:rsidDel="00000000" w:rsidR="00000000" w:rsidRPr="00000000">
        <w:rPr>
          <w:highlight w:val="white"/>
          <w:rtl w:val="0"/>
        </w:rPr>
        <w:t xml:space="preserve">L-W</w:t>
      </w:r>
    </w:p>
    <w:p w:rsidR="00000000" w:rsidDel="00000000" w:rsidP="00000000" w:rsidRDefault="00000000" w:rsidRPr="00000000" w14:paraId="000000B6">
      <w:pPr>
        <w:numPr>
          <w:ilvl w:val="3"/>
          <w:numId w:val="1"/>
        </w:numPr>
        <w:ind w:left="2880" w:hanging="360"/>
        <w:rPr>
          <w:sz w:val="20"/>
          <w:szCs w:val="20"/>
        </w:rPr>
      </w:pPr>
      <w:r w:rsidDel="00000000" w:rsidR="00000000" w:rsidRPr="00000000">
        <w:rPr>
          <w:highlight w:val="white"/>
          <w:rtl w:val="0"/>
        </w:rPr>
        <w:t xml:space="preserve">M1</w:t>
      </w:r>
    </w:p>
    <w:p w:rsidR="00000000" w:rsidDel="00000000" w:rsidP="00000000" w:rsidRDefault="00000000" w:rsidRPr="00000000" w14:paraId="000000B7">
      <w:pPr>
        <w:numPr>
          <w:ilvl w:val="3"/>
          <w:numId w:val="1"/>
        </w:numPr>
        <w:ind w:left="2880" w:hanging="360"/>
        <w:rPr>
          <w:sz w:val="20"/>
          <w:szCs w:val="20"/>
        </w:rPr>
      </w:pPr>
      <w:r w:rsidDel="00000000" w:rsidR="00000000" w:rsidRPr="00000000">
        <w:rPr>
          <w:highlight w:val="white"/>
          <w:rtl w:val="0"/>
        </w:rPr>
        <w:t xml:space="preserve">individual consumption for each predator (kg/month)</w:t>
      </w:r>
    </w:p>
    <w:p w:rsidR="00000000" w:rsidDel="00000000" w:rsidP="00000000" w:rsidRDefault="00000000" w:rsidRPr="00000000" w14:paraId="000000B8">
      <w:pPr>
        <w:numPr>
          <w:ilvl w:val="4"/>
          <w:numId w:val="1"/>
        </w:numPr>
        <w:ind w:left="3600" w:hanging="360"/>
        <w:rPr>
          <w:sz w:val="20"/>
          <w:szCs w:val="20"/>
        </w:rPr>
      </w:pPr>
      <w:r w:rsidDel="00000000" w:rsidR="00000000" w:rsidRPr="00000000">
        <w:rPr>
          <w:highlight w:val="white"/>
          <w:rtl w:val="0"/>
        </w:rPr>
        <w:t xml:space="preserve">avg individual consumption by length</w:t>
      </w:r>
    </w:p>
    <w:p w:rsidR="00000000" w:rsidDel="00000000" w:rsidP="00000000" w:rsidRDefault="00000000" w:rsidRPr="00000000" w14:paraId="000000B9">
      <w:pPr>
        <w:numPr>
          <w:ilvl w:val="4"/>
          <w:numId w:val="1"/>
        </w:numPr>
        <w:ind w:left="3600" w:hanging="360"/>
        <w:rPr>
          <w:sz w:val="20"/>
          <w:szCs w:val="20"/>
        </w:rPr>
      </w:pPr>
      <w:r w:rsidDel="00000000" w:rsidR="00000000" w:rsidRPr="00000000">
        <w:rPr>
          <w:highlight w:val="white"/>
          <w:rtl w:val="0"/>
        </w:rPr>
        <w:t xml:space="preserve">max individual consumption by length + feeding level</w:t>
      </w:r>
    </w:p>
    <w:p w:rsidR="00000000" w:rsidDel="00000000" w:rsidP="00000000" w:rsidRDefault="00000000" w:rsidRPr="00000000" w14:paraId="000000BA">
      <w:pPr>
        <w:numPr>
          <w:ilvl w:val="3"/>
          <w:numId w:val="1"/>
        </w:numPr>
        <w:ind w:left="2880" w:hanging="360"/>
        <w:rPr>
          <w:sz w:val="20"/>
          <w:szCs w:val="20"/>
        </w:rPr>
      </w:pPr>
      <w:r w:rsidDel="00000000" w:rsidR="00000000" w:rsidRPr="00000000">
        <w:rPr>
          <w:highlight w:val="white"/>
          <w:rtl w:val="0"/>
        </w:rPr>
        <w:t xml:space="preserve">time series otherfood for each model timestep</w:t>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Species subset of </w:t>
      </w:r>
      <w:hyperlink r:id="rId10">
        <w:r w:rsidDel="00000000" w:rsidR="00000000" w:rsidRPr="00000000">
          <w:rPr>
            <w:color w:val="1155cc"/>
            <w:u w:val="single"/>
            <w:rtl w:val="0"/>
          </w:rPr>
          <w:t xml:space="preserve">Ocean’s Eleven</w:t>
        </w:r>
      </w:hyperlink>
      <w:r w:rsidDel="00000000" w:rsidR="00000000" w:rsidRPr="00000000">
        <w:rPr>
          <w:rtl w:val="0"/>
        </w:rPr>
        <w:t xml:space="preserve">, </w:t>
      </w:r>
    </w:p>
    <w:p w:rsidR="00000000" w:rsidDel="00000000" w:rsidP="00000000" w:rsidRDefault="00000000" w:rsidRPr="00000000" w14:paraId="000000BC">
      <w:pPr>
        <w:numPr>
          <w:ilvl w:val="3"/>
          <w:numId w:val="1"/>
        </w:numPr>
        <w:ind w:left="2880" w:hanging="360"/>
        <w:rPr>
          <w:u w:val="none"/>
        </w:rPr>
      </w:pPr>
      <w:r w:rsidDel="00000000" w:rsidR="00000000" w:rsidRPr="00000000">
        <w:rPr>
          <w:rtl w:val="0"/>
        </w:rPr>
        <w:t xml:space="preserve">maybe add Minke Whales and prawns? </w:t>
      </w:r>
    </w:p>
    <w:p w:rsidR="00000000" w:rsidDel="00000000" w:rsidP="00000000" w:rsidRDefault="00000000" w:rsidRPr="00000000" w14:paraId="000000BD">
      <w:pPr>
        <w:numPr>
          <w:ilvl w:val="3"/>
          <w:numId w:val="1"/>
        </w:numPr>
        <w:ind w:left="2880" w:hanging="360"/>
        <w:rPr>
          <w:u w:val="none"/>
        </w:rPr>
      </w:pPr>
      <w:r w:rsidDel="00000000" w:rsidR="00000000" w:rsidRPr="00000000">
        <w:rPr>
          <w:rtl w:val="0"/>
        </w:rPr>
        <w:t xml:space="preserve">cod, capelin, minke whale, polar cod, haddock, shrimp, redfish</w:t>
      </w:r>
      <w:r w:rsidDel="00000000" w:rsidR="00000000" w:rsidRPr="00000000">
        <w:rPr>
          <w:rtl w:val="0"/>
        </w:rPr>
      </w:r>
    </w:p>
    <w:p w:rsidR="00000000" w:rsidDel="00000000" w:rsidP="00000000" w:rsidRDefault="00000000" w:rsidRPr="00000000" w14:paraId="000000BE">
      <w:pPr>
        <w:numPr>
          <w:ilvl w:val="1"/>
          <w:numId w:val="1"/>
        </w:numPr>
        <w:ind w:left="1440" w:hanging="360"/>
        <w:rPr>
          <w:u w:val="none"/>
        </w:rPr>
      </w:pPr>
      <w:hyperlink r:id="rId11">
        <w:r w:rsidDel="00000000" w:rsidR="00000000" w:rsidRPr="00000000">
          <w:rPr>
            <w:color w:val="1155cc"/>
            <w:u w:val="single"/>
            <w:rtl w:val="0"/>
          </w:rPr>
          <w:t xml:space="preserve">CEATTLE</w:t>
        </w:r>
      </w:hyperlink>
      <w:r w:rsidDel="00000000" w:rsidR="00000000" w:rsidRPr="00000000">
        <w:rPr>
          <w:rtl w:val="0"/>
        </w:rPr>
        <w:t xml:space="preserve"> (input dat files within)</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Anything not included in above?</w:t>
      </w:r>
    </w:p>
    <w:p w:rsidR="00000000" w:rsidDel="00000000" w:rsidP="00000000" w:rsidRDefault="00000000" w:rsidRPr="00000000" w14:paraId="000000C0">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C1">
      <w:pPr>
        <w:numPr>
          <w:ilvl w:val="1"/>
          <w:numId w:val="1"/>
        </w:numPr>
        <w:ind w:left="1440" w:hanging="360"/>
        <w:rPr>
          <w:u w:val="none"/>
        </w:rPr>
      </w:pPr>
      <w:hyperlink r:id="rId12">
        <w:r w:rsidDel="00000000" w:rsidR="00000000" w:rsidRPr="00000000">
          <w:rPr>
            <w:color w:val="1155cc"/>
            <w:u w:val="single"/>
            <w:rtl w:val="0"/>
          </w:rPr>
          <w:t xml:space="preserve">State space</w:t>
        </w:r>
      </w:hyperlink>
      <w:r w:rsidDel="00000000" w:rsidR="00000000" w:rsidRPr="00000000">
        <w:rPr>
          <w:rtl w:val="0"/>
        </w:rPr>
        <w:t xml:space="preserve"> (input dat file and documentation within)</w:t>
      </w:r>
    </w:p>
    <w:p w:rsidR="00000000" w:rsidDel="00000000" w:rsidP="00000000" w:rsidRDefault="00000000" w:rsidRPr="00000000" w14:paraId="000000C2">
      <w:pPr>
        <w:numPr>
          <w:ilvl w:val="2"/>
          <w:numId w:val="1"/>
        </w:numPr>
        <w:ind w:left="2160" w:hanging="360"/>
        <w:rPr>
          <w:u w:val="none"/>
        </w:rPr>
      </w:pPr>
      <w:r w:rsidDel="00000000" w:rsidR="00000000" w:rsidRPr="00000000">
        <w:rPr>
          <w:rtl w:val="0"/>
        </w:rPr>
        <w:t xml:space="preserve">Anything not included in above?</w:t>
      </w:r>
    </w:p>
    <w:p w:rsidR="00000000" w:rsidDel="00000000" w:rsidP="00000000" w:rsidRDefault="00000000" w:rsidRPr="00000000" w14:paraId="000000C3">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C4">
      <w:pPr>
        <w:numPr>
          <w:ilvl w:val="1"/>
          <w:numId w:val="1"/>
        </w:numPr>
        <w:ind w:left="1440" w:hanging="360"/>
      </w:pPr>
      <w:r w:rsidDel="00000000" w:rsidR="00000000" w:rsidRPr="00000000">
        <w:rPr>
          <w:rtl w:val="0"/>
        </w:rPr>
        <w:t xml:space="preserve">Other EM experts to provide</w:t>
      </w:r>
    </w:p>
    <w:p w:rsidR="00000000" w:rsidDel="00000000" w:rsidP="00000000" w:rsidRDefault="00000000" w:rsidRPr="00000000" w14:paraId="000000C5">
      <w:pPr>
        <w:numPr>
          <w:ilvl w:val="2"/>
          <w:numId w:val="1"/>
        </w:numPr>
        <w:ind w:left="2160" w:hanging="360"/>
      </w:pPr>
      <w:r w:rsidDel="00000000" w:rsidR="00000000" w:rsidRPr="00000000">
        <w:rPr>
          <w:rtl w:val="0"/>
        </w:rPr>
        <w:t xml:space="preserve">input data required and format</w:t>
      </w:r>
    </w:p>
    <w:p w:rsidR="00000000" w:rsidDel="00000000" w:rsidP="00000000" w:rsidRDefault="00000000" w:rsidRPr="00000000" w14:paraId="000000C6">
      <w:pPr>
        <w:numPr>
          <w:ilvl w:val="2"/>
          <w:numId w:val="1"/>
        </w:numPr>
        <w:ind w:left="2160" w:hanging="360"/>
      </w:pPr>
      <w:r w:rsidDel="00000000" w:rsidR="00000000" w:rsidRPr="00000000">
        <w:rPr>
          <w:rtl w:val="0"/>
        </w:rPr>
        <w:t xml:space="preserve">model/data resolution (if needed at different levels--quarterly, polygon etc). </w:t>
      </w:r>
    </w:p>
    <w:p w:rsidR="00000000" w:rsidDel="00000000" w:rsidP="00000000" w:rsidRDefault="00000000" w:rsidRPr="00000000" w14:paraId="000000C7">
      <w:pPr>
        <w:numPr>
          <w:ilvl w:val="2"/>
          <w:numId w:val="1"/>
        </w:numPr>
        <w:ind w:left="2160" w:hanging="360"/>
      </w:pPr>
      <w:r w:rsidDel="00000000" w:rsidR="00000000" w:rsidRPr="00000000">
        <w:rPr>
          <w:rtl w:val="0"/>
        </w:rPr>
        <w:t xml:space="preserve">Outside the model parameters needed</w:t>
      </w:r>
    </w:p>
    <w:p w:rsidR="00000000" w:rsidDel="00000000" w:rsidP="00000000" w:rsidRDefault="00000000" w:rsidRPr="00000000" w14:paraId="000000C8">
      <w:pPr>
        <w:numPr>
          <w:ilvl w:val="2"/>
          <w:numId w:val="1"/>
        </w:numPr>
        <w:ind w:left="2160" w:hanging="360"/>
      </w:pPr>
      <w:r w:rsidDel="00000000" w:rsidR="00000000" w:rsidRPr="00000000">
        <w:rPr>
          <w:rtl w:val="0"/>
        </w:rPr>
        <w:t xml:space="preserve">Code for developing model input data files</w:t>
      </w:r>
    </w:p>
    <w:p w:rsidR="00000000" w:rsidDel="00000000" w:rsidP="00000000" w:rsidRDefault="00000000" w:rsidRPr="00000000" w14:paraId="000000C9">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CA">
      <w:pPr>
        <w:numPr>
          <w:ilvl w:val="1"/>
          <w:numId w:val="1"/>
        </w:numPr>
        <w:ind w:left="1440" w:hanging="360"/>
      </w:pPr>
      <w:r w:rsidDel="00000000" w:rsidR="00000000" w:rsidRPr="00000000">
        <w:rPr>
          <w:rtl w:val="0"/>
        </w:rPr>
        <w:t xml:space="preserve">Place example input files on github?</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Outline operating model (OM): NOBA Atlantis, Cecilie Hansen</w:t>
      </w:r>
    </w:p>
    <w:p w:rsidR="00000000" w:rsidDel="00000000" w:rsidP="00000000" w:rsidRDefault="00000000" w:rsidRPr="00000000" w14:paraId="000000CC">
      <w:pPr>
        <w:numPr>
          <w:ilvl w:val="1"/>
          <w:numId w:val="1"/>
        </w:numPr>
        <w:ind w:left="1440" w:hanging="360"/>
        <w:rPr>
          <w:u w:val="none"/>
        </w:rPr>
      </w:pPr>
      <w:r w:rsidDel="00000000" w:rsidR="00000000" w:rsidRPr="00000000">
        <w:rPr>
          <w:rtl w:val="0"/>
        </w:rPr>
        <w:t xml:space="preserve">Documentation</w:t>
      </w:r>
    </w:p>
    <w:p w:rsidR="00000000" w:rsidDel="00000000" w:rsidP="00000000" w:rsidRDefault="00000000" w:rsidRPr="00000000" w14:paraId="000000CD">
      <w:pPr>
        <w:numPr>
          <w:ilvl w:val="2"/>
          <w:numId w:val="1"/>
        </w:numPr>
        <w:ind w:left="2160" w:hanging="360"/>
        <w:rPr>
          <w:u w:val="none"/>
        </w:rPr>
      </w:pPr>
      <w:hyperlink r:id="rId13">
        <w:r w:rsidDel="00000000" w:rsidR="00000000" w:rsidRPr="00000000">
          <w:rPr>
            <w:color w:val="1155cc"/>
            <w:u w:val="single"/>
            <w:rtl w:val="0"/>
          </w:rPr>
          <w:t xml:space="preserve">Basic</w:t>
        </w:r>
      </w:hyperlink>
      <w:r w:rsidDel="00000000" w:rsidR="00000000" w:rsidRPr="00000000">
        <w:rPr>
          <w:rtl w:val="0"/>
        </w:rPr>
      </w:r>
    </w:p>
    <w:p w:rsidR="00000000" w:rsidDel="00000000" w:rsidP="00000000" w:rsidRDefault="00000000" w:rsidRPr="00000000" w14:paraId="000000CE">
      <w:pPr>
        <w:numPr>
          <w:ilvl w:val="2"/>
          <w:numId w:val="1"/>
        </w:numPr>
        <w:ind w:left="2160" w:hanging="360"/>
        <w:rPr>
          <w:u w:val="none"/>
        </w:rPr>
      </w:pPr>
      <w:hyperlink r:id="rId14">
        <w:r w:rsidDel="00000000" w:rsidR="00000000" w:rsidRPr="00000000">
          <w:rPr>
            <w:color w:val="1155cc"/>
            <w:u w:val="single"/>
            <w:rtl w:val="0"/>
          </w:rPr>
          <w:t xml:space="preserve">Sensitivity analysis</w:t>
        </w:r>
      </w:hyperlink>
      <w:r w:rsidDel="00000000" w:rsidR="00000000" w:rsidRPr="00000000">
        <w:rPr>
          <w:rtl w:val="0"/>
        </w:rPr>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Current setup</w:t>
      </w:r>
    </w:p>
    <w:p w:rsidR="00000000" w:rsidDel="00000000" w:rsidP="00000000" w:rsidRDefault="00000000" w:rsidRPr="00000000" w14:paraId="000000D0">
      <w:pPr>
        <w:numPr>
          <w:ilvl w:val="2"/>
          <w:numId w:val="1"/>
        </w:numPr>
        <w:ind w:left="2160" w:hanging="360"/>
        <w:rPr>
          <w:u w:val="none"/>
        </w:rPr>
      </w:pPr>
      <w:r w:rsidDel="00000000" w:rsidR="00000000" w:rsidRPr="00000000">
        <w:rPr>
          <w:rtl w:val="0"/>
        </w:rPr>
        <w:t xml:space="preserve">Species, could add ice-dependent</w:t>
      </w:r>
    </w:p>
    <w:p w:rsidR="00000000" w:rsidDel="00000000" w:rsidP="00000000" w:rsidRDefault="00000000" w:rsidRPr="00000000" w14:paraId="000000D1">
      <w:pPr>
        <w:numPr>
          <w:ilvl w:val="2"/>
          <w:numId w:val="1"/>
        </w:numPr>
        <w:ind w:left="2160" w:hanging="360"/>
        <w:rPr>
          <w:u w:val="none"/>
        </w:rPr>
      </w:pPr>
      <w:r w:rsidDel="00000000" w:rsidR="00000000" w:rsidRPr="00000000">
        <w:rPr>
          <w:rtl w:val="0"/>
        </w:rPr>
        <w:t xml:space="preserve">Scenarios</w:t>
      </w:r>
    </w:p>
    <w:p w:rsidR="00000000" w:rsidDel="00000000" w:rsidP="00000000" w:rsidRDefault="00000000" w:rsidRPr="00000000" w14:paraId="000000D2">
      <w:pPr>
        <w:numPr>
          <w:ilvl w:val="3"/>
          <w:numId w:val="1"/>
        </w:numPr>
        <w:ind w:left="2880" w:hanging="360"/>
        <w:rPr>
          <w:u w:val="none"/>
        </w:rPr>
      </w:pPr>
      <w:r w:rsidDel="00000000" w:rsidR="00000000" w:rsidRPr="00000000">
        <w:rPr>
          <w:rtl w:val="0"/>
        </w:rPr>
        <w:t xml:space="preserve">Fisheries</w:t>
      </w:r>
    </w:p>
    <w:p w:rsidR="00000000" w:rsidDel="00000000" w:rsidP="00000000" w:rsidRDefault="00000000" w:rsidRPr="00000000" w14:paraId="000000D3">
      <w:pPr>
        <w:numPr>
          <w:ilvl w:val="4"/>
          <w:numId w:val="1"/>
        </w:numPr>
        <w:ind w:left="3600" w:hanging="360"/>
        <w:rPr>
          <w:u w:val="none"/>
        </w:rPr>
      </w:pPr>
      <w:r w:rsidDel="00000000" w:rsidR="00000000" w:rsidRPr="00000000">
        <w:rPr>
          <w:rtl w:val="0"/>
        </w:rPr>
        <w:t xml:space="preserve">Usually run with assessment-based F as a driver from 1981-2019 for historical period</w:t>
      </w:r>
    </w:p>
    <w:p w:rsidR="00000000" w:rsidDel="00000000" w:rsidP="00000000" w:rsidRDefault="00000000" w:rsidRPr="00000000" w14:paraId="000000D4">
      <w:pPr>
        <w:numPr>
          <w:ilvl w:val="4"/>
          <w:numId w:val="1"/>
        </w:numPr>
        <w:ind w:left="3600" w:hanging="360"/>
        <w:rPr>
          <w:u w:val="none"/>
        </w:rPr>
      </w:pPr>
      <w:r w:rsidDel="00000000" w:rsidR="00000000" w:rsidRPr="00000000">
        <w:rPr>
          <w:rtl w:val="0"/>
        </w:rPr>
        <w:t xml:space="preserve">Projections current: low (no) fishing, high fishing, lower fishing again 100 yrs as related to Atlantis-derived MSY, reasonably close to ICES ref pts</w:t>
      </w:r>
    </w:p>
    <w:p w:rsidR="00000000" w:rsidDel="00000000" w:rsidP="00000000" w:rsidRDefault="00000000" w:rsidRPr="00000000" w14:paraId="000000D5">
      <w:pPr>
        <w:numPr>
          <w:ilvl w:val="4"/>
          <w:numId w:val="1"/>
        </w:numPr>
        <w:ind w:left="3600" w:hanging="360"/>
        <w:rPr>
          <w:u w:val="none"/>
        </w:rPr>
      </w:pPr>
      <w:r w:rsidDel="00000000" w:rsidR="00000000" w:rsidRPr="00000000">
        <w:rPr>
          <w:rtl w:val="0"/>
        </w:rPr>
        <w:t xml:space="preserve">Multiple fleets in the model</w:t>
      </w:r>
    </w:p>
    <w:p w:rsidR="00000000" w:rsidDel="00000000" w:rsidP="00000000" w:rsidRDefault="00000000" w:rsidRPr="00000000" w14:paraId="000000D6">
      <w:pPr>
        <w:numPr>
          <w:ilvl w:val="5"/>
          <w:numId w:val="1"/>
        </w:numPr>
        <w:ind w:left="4320" w:hanging="360"/>
        <w:rPr>
          <w:u w:val="none"/>
        </w:rPr>
      </w:pPr>
      <w:r w:rsidDel="00000000" w:rsidR="00000000" w:rsidRPr="00000000">
        <w:rPr>
          <w:rtl w:val="0"/>
        </w:rPr>
        <w:t xml:space="preserve">Can choose to have 1 fleet per species</w:t>
      </w:r>
    </w:p>
    <w:p w:rsidR="00000000" w:rsidDel="00000000" w:rsidP="00000000" w:rsidRDefault="00000000" w:rsidRPr="00000000" w14:paraId="000000D7">
      <w:pPr>
        <w:numPr>
          <w:ilvl w:val="5"/>
          <w:numId w:val="1"/>
        </w:numPr>
        <w:ind w:left="4320" w:hanging="360"/>
        <w:rPr>
          <w:u w:val="none"/>
        </w:rPr>
      </w:pPr>
      <w:r w:rsidDel="00000000" w:rsidR="00000000" w:rsidRPr="00000000">
        <w:rPr>
          <w:rtl w:val="0"/>
        </w:rPr>
        <w:t xml:space="preserve">Can fish multiple stocks with 1 fleet, different topics</w:t>
      </w:r>
    </w:p>
    <w:p w:rsidR="00000000" w:rsidDel="00000000" w:rsidP="00000000" w:rsidRDefault="00000000" w:rsidRPr="00000000" w14:paraId="000000D8">
      <w:pPr>
        <w:numPr>
          <w:ilvl w:val="6"/>
          <w:numId w:val="1"/>
        </w:numPr>
        <w:ind w:left="5040" w:hanging="360"/>
        <w:rPr>
          <w:u w:val="none"/>
        </w:rPr>
      </w:pPr>
      <w:r w:rsidDel="00000000" w:rsidR="00000000" w:rsidRPr="00000000">
        <w:rPr>
          <w:rtl w:val="0"/>
        </w:rPr>
        <w:t xml:space="preserve">Multiple targets per fleet</w:t>
      </w:r>
    </w:p>
    <w:p w:rsidR="00000000" w:rsidDel="00000000" w:rsidP="00000000" w:rsidRDefault="00000000" w:rsidRPr="00000000" w14:paraId="000000D9">
      <w:pPr>
        <w:numPr>
          <w:ilvl w:val="6"/>
          <w:numId w:val="1"/>
        </w:numPr>
        <w:ind w:left="5040" w:hanging="360"/>
        <w:rPr>
          <w:u w:val="none"/>
        </w:rPr>
      </w:pPr>
      <w:r w:rsidDel="00000000" w:rsidR="00000000" w:rsidRPr="00000000">
        <w:rPr>
          <w:rtl w:val="0"/>
        </w:rPr>
        <w:t xml:space="preserve">Bycatch--not implemented</w:t>
      </w:r>
    </w:p>
    <w:p w:rsidR="00000000" w:rsidDel="00000000" w:rsidP="00000000" w:rsidRDefault="00000000" w:rsidRPr="00000000" w14:paraId="000000DA">
      <w:pPr>
        <w:numPr>
          <w:ilvl w:val="5"/>
          <w:numId w:val="1"/>
        </w:numPr>
        <w:ind w:left="4320" w:hanging="360"/>
        <w:rPr>
          <w:u w:val="none"/>
        </w:rPr>
      </w:pPr>
      <w:r w:rsidDel="00000000" w:rsidR="00000000" w:rsidRPr="00000000">
        <w:rPr>
          <w:rtl w:val="0"/>
        </w:rPr>
        <w:t xml:space="preserve">Selectivity defined per fleet and not per species</w:t>
      </w:r>
    </w:p>
    <w:p w:rsidR="00000000" w:rsidDel="00000000" w:rsidP="00000000" w:rsidRDefault="00000000" w:rsidRPr="00000000" w14:paraId="000000DB">
      <w:pPr>
        <w:numPr>
          <w:ilvl w:val="4"/>
          <w:numId w:val="1"/>
        </w:numPr>
        <w:ind w:left="3600" w:hanging="360"/>
        <w:rPr>
          <w:u w:val="none"/>
        </w:rPr>
      </w:pPr>
      <w:r w:rsidDel="00000000" w:rsidR="00000000" w:rsidRPr="00000000">
        <w:rPr>
          <w:rtl w:val="0"/>
        </w:rPr>
        <w:t xml:space="preserve">Selectivity implemented only for cod right now</w:t>
      </w:r>
    </w:p>
    <w:p w:rsidR="00000000" w:rsidDel="00000000" w:rsidP="00000000" w:rsidRDefault="00000000" w:rsidRPr="00000000" w14:paraId="000000DC">
      <w:pPr>
        <w:numPr>
          <w:ilvl w:val="5"/>
          <w:numId w:val="1"/>
        </w:numPr>
        <w:ind w:left="4320" w:hanging="360"/>
        <w:rPr>
          <w:u w:val="none"/>
        </w:rPr>
      </w:pPr>
      <w:r w:rsidDel="00000000" w:rsidR="00000000" w:rsidRPr="00000000">
        <w:rPr>
          <w:rtl w:val="0"/>
        </w:rPr>
        <w:t xml:space="preserve">4 fleets with variable selectivity over time</w:t>
      </w:r>
    </w:p>
    <w:p w:rsidR="00000000" w:rsidDel="00000000" w:rsidP="00000000" w:rsidRDefault="00000000" w:rsidRPr="00000000" w14:paraId="000000DD">
      <w:pPr>
        <w:numPr>
          <w:ilvl w:val="5"/>
          <w:numId w:val="1"/>
        </w:numPr>
        <w:ind w:left="4320" w:hanging="360"/>
        <w:rPr>
          <w:u w:val="none"/>
        </w:rPr>
      </w:pPr>
      <w:r w:rsidDel="00000000" w:rsidR="00000000" w:rsidRPr="00000000">
        <w:rPr>
          <w:rtl w:val="0"/>
        </w:rPr>
        <w:t xml:space="preserve">Trawl, longline, gillnet, seine</w:t>
      </w:r>
    </w:p>
    <w:p w:rsidR="00000000" w:rsidDel="00000000" w:rsidP="00000000" w:rsidRDefault="00000000" w:rsidRPr="00000000" w14:paraId="000000DE">
      <w:pPr>
        <w:numPr>
          <w:ilvl w:val="5"/>
          <w:numId w:val="1"/>
        </w:numPr>
        <w:ind w:left="4320" w:hanging="360"/>
        <w:rPr>
          <w:u w:val="none"/>
        </w:rPr>
      </w:pPr>
      <w:r w:rsidDel="00000000" w:rsidR="00000000" w:rsidRPr="00000000">
        <w:rPr>
          <w:rtl w:val="0"/>
        </w:rPr>
        <w:t xml:space="preserve">Held constant till 2019 then change over time different ways (slow, fast)</w:t>
      </w:r>
    </w:p>
    <w:p w:rsidR="00000000" w:rsidDel="00000000" w:rsidP="00000000" w:rsidRDefault="00000000" w:rsidRPr="00000000" w14:paraId="000000DF">
      <w:pPr>
        <w:numPr>
          <w:ilvl w:val="5"/>
          <w:numId w:val="1"/>
        </w:numPr>
        <w:ind w:left="4320" w:hanging="360"/>
        <w:rPr>
          <w:u w:val="none"/>
        </w:rPr>
      </w:pPr>
      <w:r w:rsidDel="00000000" w:rsidR="00000000" w:rsidRPr="00000000">
        <w:rPr>
          <w:rtl w:val="0"/>
        </w:rPr>
        <w:t xml:space="preserve">Have a scenario with cod selectivity not changing over time?--yes</w:t>
      </w:r>
    </w:p>
    <w:p w:rsidR="00000000" w:rsidDel="00000000" w:rsidP="00000000" w:rsidRDefault="00000000" w:rsidRPr="00000000" w14:paraId="000000E0">
      <w:pPr>
        <w:numPr>
          <w:ilvl w:val="4"/>
          <w:numId w:val="1"/>
        </w:numPr>
        <w:ind w:left="3600" w:hanging="360"/>
        <w:rPr>
          <w:u w:val="none"/>
        </w:rPr>
      </w:pPr>
      <w:r w:rsidDel="00000000" w:rsidR="00000000" w:rsidRPr="00000000">
        <w:rPr>
          <w:rtl w:val="0"/>
        </w:rPr>
        <w:t xml:space="preserve">Likely want a simpler selectivity defined for each other species/fleet</w:t>
      </w:r>
    </w:p>
    <w:p w:rsidR="00000000" w:rsidDel="00000000" w:rsidP="00000000" w:rsidRDefault="00000000" w:rsidRPr="00000000" w14:paraId="000000E1">
      <w:pPr>
        <w:numPr>
          <w:ilvl w:val="5"/>
          <w:numId w:val="1"/>
        </w:numPr>
        <w:ind w:left="4320" w:hanging="360"/>
        <w:rPr>
          <w:u w:val="none"/>
        </w:rPr>
      </w:pPr>
      <w:r w:rsidDel="00000000" w:rsidR="00000000" w:rsidRPr="00000000">
        <w:rPr>
          <w:rtl w:val="0"/>
        </w:rPr>
        <w:t xml:space="preserve">Alfonso can find for main commercial species, Cecile can implement</w:t>
      </w:r>
    </w:p>
    <w:p w:rsidR="00000000" w:rsidDel="00000000" w:rsidP="00000000" w:rsidRDefault="00000000" w:rsidRPr="00000000" w14:paraId="000000E2">
      <w:pPr>
        <w:numPr>
          <w:ilvl w:val="5"/>
          <w:numId w:val="1"/>
        </w:numPr>
        <w:ind w:left="4320" w:hanging="360"/>
        <w:rPr>
          <w:u w:val="none"/>
        </w:rPr>
      </w:pPr>
      <w:r w:rsidDel="00000000" w:rsidR="00000000" w:rsidRPr="00000000">
        <w:rPr>
          <w:rtl w:val="0"/>
        </w:rPr>
        <w:t xml:space="preserve">Keep constant over time</w:t>
      </w:r>
    </w:p>
    <w:p w:rsidR="00000000" w:rsidDel="00000000" w:rsidP="00000000" w:rsidRDefault="00000000" w:rsidRPr="00000000" w14:paraId="000000E3">
      <w:pPr>
        <w:numPr>
          <w:ilvl w:val="5"/>
          <w:numId w:val="1"/>
        </w:numPr>
        <w:ind w:left="4320" w:hanging="360"/>
        <w:rPr>
          <w:u w:val="none"/>
        </w:rPr>
      </w:pPr>
      <w:r w:rsidDel="00000000" w:rsidR="00000000" w:rsidRPr="00000000">
        <w:rPr>
          <w:rtl w:val="0"/>
        </w:rPr>
        <w:t xml:space="preserve">Include cod</w:t>
      </w:r>
    </w:p>
    <w:p w:rsidR="00000000" w:rsidDel="00000000" w:rsidP="00000000" w:rsidRDefault="00000000" w:rsidRPr="00000000" w14:paraId="000000E4">
      <w:pPr>
        <w:numPr>
          <w:ilvl w:val="4"/>
          <w:numId w:val="1"/>
        </w:numPr>
        <w:ind w:left="3600" w:hanging="360"/>
        <w:rPr>
          <w:u w:val="none"/>
        </w:rPr>
      </w:pPr>
      <w:r w:rsidDel="00000000" w:rsidR="00000000" w:rsidRPr="00000000">
        <w:rPr>
          <w:rtl w:val="0"/>
        </w:rPr>
        <w:t xml:space="preserve">Reference fleets used as abundance indices? Maybe leave aside for now</w:t>
      </w:r>
    </w:p>
    <w:p w:rsidR="00000000" w:rsidDel="00000000" w:rsidP="00000000" w:rsidRDefault="00000000" w:rsidRPr="00000000" w14:paraId="000000E5">
      <w:pPr>
        <w:numPr>
          <w:ilvl w:val="3"/>
          <w:numId w:val="1"/>
        </w:numPr>
        <w:ind w:left="2880" w:hanging="360"/>
        <w:rPr>
          <w:u w:val="none"/>
        </w:rPr>
      </w:pPr>
      <w:r w:rsidDel="00000000" w:rsidR="00000000" w:rsidRPr="00000000">
        <w:rPr>
          <w:rtl w:val="0"/>
        </w:rPr>
        <w:t xml:space="preserve">Climate</w:t>
      </w:r>
    </w:p>
    <w:p w:rsidR="00000000" w:rsidDel="00000000" w:rsidP="00000000" w:rsidRDefault="00000000" w:rsidRPr="00000000" w14:paraId="000000E6">
      <w:pPr>
        <w:numPr>
          <w:ilvl w:val="4"/>
          <w:numId w:val="1"/>
        </w:numPr>
        <w:ind w:left="3600" w:hanging="360"/>
        <w:rPr>
          <w:u w:val="none"/>
        </w:rPr>
      </w:pPr>
      <w:r w:rsidDel="00000000" w:rsidR="00000000" w:rsidRPr="00000000">
        <w:rPr>
          <w:rtl w:val="0"/>
        </w:rPr>
        <w:t xml:space="preserve">RCP4.5 available, temperature, salinity, currents, ice, 1981-2068</w:t>
      </w:r>
    </w:p>
    <w:p w:rsidR="00000000" w:rsidDel="00000000" w:rsidP="00000000" w:rsidRDefault="00000000" w:rsidRPr="00000000" w14:paraId="000000E7">
      <w:pPr>
        <w:numPr>
          <w:ilvl w:val="4"/>
          <w:numId w:val="1"/>
        </w:numPr>
        <w:ind w:left="3600" w:hanging="360"/>
        <w:rPr>
          <w:u w:val="none"/>
        </w:rPr>
      </w:pPr>
      <w:r w:rsidDel="00000000" w:rsidR="00000000" w:rsidRPr="00000000">
        <w:rPr>
          <w:rtl w:val="0"/>
        </w:rPr>
        <w:t xml:space="preserve">Historical period same for all, can just loop 2017 for end as a constant climate instead of the change scenario</w:t>
      </w:r>
    </w:p>
    <w:p w:rsidR="00000000" w:rsidDel="00000000" w:rsidP="00000000" w:rsidRDefault="00000000" w:rsidRPr="00000000" w14:paraId="000000E8">
      <w:pPr>
        <w:numPr>
          <w:ilvl w:val="4"/>
          <w:numId w:val="1"/>
        </w:numPr>
        <w:ind w:left="3600" w:hanging="360"/>
        <w:rPr>
          <w:u w:val="none"/>
        </w:rPr>
      </w:pPr>
      <w:r w:rsidDel="00000000" w:rsidR="00000000" w:rsidRPr="00000000">
        <w:rPr>
          <w:rtl w:val="0"/>
        </w:rPr>
        <w:t xml:space="preserve">Some others coming online later</w:t>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Output</w:t>
        <w:tab/>
        <w:t xml:space="preserve">Flags</w:t>
      </w:r>
    </w:p>
    <w:p w:rsidR="00000000" w:rsidDel="00000000" w:rsidP="00000000" w:rsidRDefault="00000000" w:rsidRPr="00000000" w14:paraId="000000EA">
      <w:pPr>
        <w:numPr>
          <w:ilvl w:val="3"/>
          <w:numId w:val="1"/>
        </w:numPr>
        <w:ind w:left="2880" w:hanging="360"/>
        <w:rPr>
          <w:u w:val="none"/>
        </w:rPr>
      </w:pPr>
      <w:r w:rsidDel="00000000" w:rsidR="00000000" w:rsidRPr="00000000">
        <w:rPr>
          <w:rtl w:val="0"/>
        </w:rPr>
        <w:t xml:space="preserve">ANNAGE</w:t>
      </w:r>
    </w:p>
    <w:p w:rsidR="00000000" w:rsidDel="00000000" w:rsidP="00000000" w:rsidRDefault="00000000" w:rsidRPr="00000000" w14:paraId="000000EB">
      <w:pPr>
        <w:numPr>
          <w:ilvl w:val="3"/>
          <w:numId w:val="1"/>
        </w:numPr>
        <w:ind w:left="2880" w:hanging="360"/>
        <w:rPr>
          <w:u w:val="none"/>
        </w:rPr>
      </w:pPr>
      <w:r w:rsidDel="00000000" w:rsidR="00000000" w:rsidRPr="00000000">
        <w:rPr>
          <w:rtl w:val="0"/>
        </w:rPr>
        <w:t xml:space="preserve">Detailed Diet output</w:t>
      </w:r>
    </w:p>
    <w:p w:rsidR="00000000" w:rsidDel="00000000" w:rsidP="00000000" w:rsidRDefault="00000000" w:rsidRPr="00000000" w14:paraId="000000EC">
      <w:pPr>
        <w:numPr>
          <w:ilvl w:val="2"/>
          <w:numId w:val="1"/>
        </w:numPr>
        <w:ind w:left="2160" w:hanging="360"/>
        <w:rPr>
          <w:u w:val="none"/>
        </w:rPr>
      </w:pPr>
      <w:r w:rsidDel="00000000" w:rsidR="00000000" w:rsidRPr="00000000">
        <w:rPr>
          <w:rtl w:val="0"/>
        </w:rPr>
        <w:t xml:space="preserve">Output Timesteps?</w:t>
      </w:r>
    </w:p>
    <w:p w:rsidR="00000000" w:rsidDel="00000000" w:rsidP="00000000" w:rsidRDefault="00000000" w:rsidRPr="00000000" w14:paraId="000000ED">
      <w:pPr>
        <w:numPr>
          <w:ilvl w:val="3"/>
          <w:numId w:val="1"/>
        </w:numPr>
        <w:ind w:left="2880" w:hanging="360"/>
        <w:rPr>
          <w:u w:val="none"/>
        </w:rPr>
      </w:pPr>
      <w:r w:rsidDel="00000000" w:rsidR="00000000" w:rsidRPr="00000000">
        <w:rPr>
          <w:rtl w:val="0"/>
        </w:rPr>
        <w:t xml:space="preserve">Fishery--quarterly from 5x per year? Regular more important than exactly quarterly?</w:t>
      </w:r>
    </w:p>
    <w:p w:rsidR="00000000" w:rsidDel="00000000" w:rsidP="00000000" w:rsidRDefault="00000000" w:rsidRPr="00000000" w14:paraId="000000EE">
      <w:pPr>
        <w:numPr>
          <w:ilvl w:val="3"/>
          <w:numId w:val="1"/>
        </w:numPr>
        <w:ind w:left="2880" w:hanging="360"/>
        <w:rPr>
          <w:u w:val="none"/>
        </w:rPr>
      </w:pPr>
      <w:r w:rsidDel="00000000" w:rsidR="00000000" w:rsidRPr="00000000">
        <w:rPr>
          <w:rtl w:val="0"/>
        </w:rPr>
        <w:t xml:space="preserve">Survey--determine seasonal timing and back out if 5x/yr works</w:t>
      </w:r>
      <w:r w:rsidDel="00000000" w:rsidR="00000000" w:rsidRPr="00000000">
        <w:rPr>
          <w:rtl w:val="0"/>
        </w:rPr>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Further description of the OM and design--</w:t>
      </w:r>
    </w:p>
    <w:p w:rsidR="00000000" w:rsidDel="00000000" w:rsidP="00000000" w:rsidRDefault="00000000" w:rsidRPr="00000000" w14:paraId="000000F0">
      <w:pPr>
        <w:numPr>
          <w:ilvl w:val="1"/>
          <w:numId w:val="1"/>
        </w:numPr>
        <w:ind w:left="1440" w:hanging="360"/>
      </w:pPr>
      <w:r w:rsidDel="00000000" w:rsidR="00000000" w:rsidRPr="00000000">
        <w:rPr>
          <w:rtl w:val="0"/>
        </w:rPr>
        <w:t xml:space="preserve">Outline baseline scenario--keep initial simple</w:t>
      </w:r>
    </w:p>
    <w:p w:rsidR="00000000" w:rsidDel="00000000" w:rsidP="00000000" w:rsidRDefault="00000000" w:rsidRPr="00000000" w14:paraId="000000F1">
      <w:pPr>
        <w:numPr>
          <w:ilvl w:val="2"/>
          <w:numId w:val="1"/>
        </w:numPr>
        <w:ind w:left="2160" w:hanging="360"/>
        <w:rPr>
          <w:u w:val="none"/>
        </w:rPr>
      </w:pPr>
      <w:r w:rsidDel="00000000" w:rsidR="00000000" w:rsidRPr="00000000">
        <w:rPr>
          <w:rtl w:val="0"/>
        </w:rPr>
        <w:t xml:space="preserve">Do we want to compare historical fits or also projections?</w:t>
      </w:r>
    </w:p>
    <w:p w:rsidR="00000000" w:rsidDel="00000000" w:rsidP="00000000" w:rsidRDefault="00000000" w:rsidRPr="00000000" w14:paraId="000000F2">
      <w:pPr>
        <w:numPr>
          <w:ilvl w:val="3"/>
          <w:numId w:val="1"/>
        </w:numPr>
        <w:ind w:left="2880" w:hanging="360"/>
        <w:rPr>
          <w:u w:val="none"/>
        </w:rPr>
      </w:pPr>
      <w:r w:rsidDel="00000000" w:rsidR="00000000" w:rsidRPr="00000000">
        <w:rPr>
          <w:rtl w:val="0"/>
        </w:rPr>
        <w:t xml:space="preserve">Determines whether climate scenario of interest</w:t>
      </w:r>
    </w:p>
    <w:p w:rsidR="00000000" w:rsidDel="00000000" w:rsidP="00000000" w:rsidRDefault="00000000" w:rsidRPr="00000000" w14:paraId="000000F3">
      <w:pPr>
        <w:numPr>
          <w:ilvl w:val="3"/>
          <w:numId w:val="1"/>
        </w:numPr>
        <w:ind w:left="2880" w:hanging="360"/>
        <w:rPr>
          <w:u w:val="none"/>
        </w:rPr>
      </w:pPr>
      <w:r w:rsidDel="00000000" w:rsidR="00000000" w:rsidRPr="00000000">
        <w:rPr>
          <w:rtl w:val="0"/>
        </w:rPr>
        <w:t xml:space="preserve">What to focus on for value added for management of multispecies models</w:t>
      </w:r>
    </w:p>
    <w:p w:rsidR="00000000" w:rsidDel="00000000" w:rsidP="00000000" w:rsidRDefault="00000000" w:rsidRPr="00000000" w14:paraId="000000F4">
      <w:pPr>
        <w:numPr>
          <w:ilvl w:val="2"/>
          <w:numId w:val="1"/>
        </w:numPr>
        <w:ind w:left="2160" w:hanging="360"/>
        <w:rPr>
          <w:u w:val="none"/>
        </w:rPr>
      </w:pPr>
      <w:r w:rsidDel="00000000" w:rsidR="00000000" w:rsidRPr="00000000">
        <w:rPr>
          <w:rtl w:val="0"/>
        </w:rPr>
        <w:t xml:space="preserve">Sarah to send out a survey on what this should look like</w:t>
      </w:r>
    </w:p>
    <w:p w:rsidR="00000000" w:rsidDel="00000000" w:rsidP="00000000" w:rsidRDefault="00000000" w:rsidRPr="00000000" w14:paraId="000000F5">
      <w:pPr>
        <w:numPr>
          <w:ilvl w:val="2"/>
          <w:numId w:val="1"/>
        </w:numPr>
        <w:ind w:left="2160" w:hanging="360"/>
        <w:rPr>
          <w:u w:val="none"/>
        </w:rPr>
      </w:pPr>
      <w:r w:rsidDel="00000000" w:rsidR="00000000" w:rsidRPr="00000000">
        <w:rPr>
          <w:rtl w:val="0"/>
        </w:rPr>
        <w:t xml:space="preserve">Level of uncertainty to apply to data?</w:t>
      </w:r>
    </w:p>
    <w:p w:rsidR="00000000" w:rsidDel="00000000" w:rsidP="00000000" w:rsidRDefault="00000000" w:rsidRPr="00000000" w14:paraId="000000F6">
      <w:pPr>
        <w:numPr>
          <w:ilvl w:val="3"/>
          <w:numId w:val="1"/>
        </w:numPr>
        <w:ind w:left="2880" w:hanging="360"/>
        <w:rPr>
          <w:u w:val="none"/>
        </w:rPr>
      </w:pPr>
      <w:r w:rsidDel="00000000" w:rsidR="00000000" w:rsidRPr="00000000">
        <w:rPr>
          <w:rtl w:val="0"/>
        </w:rPr>
        <w:t xml:space="preserve">Cv for survey and fishery observations</w:t>
      </w:r>
    </w:p>
    <w:p w:rsidR="00000000" w:rsidDel="00000000" w:rsidP="00000000" w:rsidRDefault="00000000" w:rsidRPr="00000000" w14:paraId="000000F7">
      <w:pPr>
        <w:numPr>
          <w:ilvl w:val="3"/>
          <w:numId w:val="1"/>
        </w:numPr>
        <w:ind w:left="2880" w:hanging="360"/>
        <w:rPr>
          <w:u w:val="none"/>
        </w:rPr>
      </w:pPr>
      <w:r w:rsidDel="00000000" w:rsidR="00000000" w:rsidRPr="00000000">
        <w:rPr>
          <w:rtl w:val="0"/>
        </w:rPr>
        <w:t xml:space="preserve">Have perfect data scenario and compare to increased error</w:t>
      </w:r>
    </w:p>
    <w:p w:rsidR="00000000" w:rsidDel="00000000" w:rsidP="00000000" w:rsidRDefault="00000000" w:rsidRPr="00000000" w14:paraId="000000F8">
      <w:pPr>
        <w:numPr>
          <w:ilvl w:val="1"/>
          <w:numId w:val="1"/>
        </w:numPr>
        <w:ind w:left="1440" w:hanging="360"/>
      </w:pPr>
      <w:r w:rsidDel="00000000" w:rsidR="00000000" w:rsidRPr="00000000">
        <w:rPr>
          <w:rtl w:val="0"/>
        </w:rPr>
        <w:t xml:space="preserve">Then iterate on this to get to a doable set of runs including the input data in the right format and the parameters “given” from Atlantis for all modelers</w:t>
      </w:r>
    </w:p>
    <w:p w:rsidR="00000000" w:rsidDel="00000000" w:rsidP="00000000" w:rsidRDefault="00000000" w:rsidRPr="00000000" w14:paraId="000000F9">
      <w:pPr>
        <w:numPr>
          <w:ilvl w:val="1"/>
          <w:numId w:val="1"/>
        </w:numPr>
        <w:ind w:left="1440" w:hanging="360"/>
      </w:pPr>
      <w:r w:rsidDel="00000000" w:rsidR="00000000" w:rsidRPr="00000000">
        <w:rPr>
          <w:rtl w:val="0"/>
        </w:rPr>
        <w:t xml:space="preserve">Expand to more scenarios later</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Goal is to have initial results for October 2021 WGSAM meeting</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Next meeting Tuesday March 2, same time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Notes from chat below</w:t>
      </w:r>
    </w:p>
    <w:p w:rsidR="00000000" w:rsidDel="00000000" w:rsidP="00000000" w:rsidRDefault="00000000" w:rsidRPr="00000000" w14:paraId="000000FE">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10:06  AM</w:t>
      </w:r>
    </w:p>
    <w:p w:rsidR="00000000" w:rsidDel="00000000" w:rsidP="00000000" w:rsidRDefault="00000000" w:rsidRPr="00000000" w14:paraId="000000FF">
      <w:pPr>
        <w:shd w:fill="ffffff" w:val="clear"/>
        <w:spacing w:after="180" w:lineRule="auto"/>
        <w:rPr>
          <w:color w:val="292929"/>
          <w:sz w:val="18"/>
          <w:szCs w:val="18"/>
        </w:rPr>
      </w:pPr>
      <w:r w:rsidDel="00000000" w:rsidR="00000000" w:rsidRPr="00000000">
        <w:rPr>
          <w:color w:val="292929"/>
          <w:sz w:val="18"/>
          <w:szCs w:val="18"/>
          <w:rtl w:val="0"/>
        </w:rPr>
        <w:t xml:space="preserve">All good</w:t>
      </w:r>
    </w:p>
    <w:p w:rsidR="00000000" w:rsidDel="00000000" w:rsidP="00000000" w:rsidRDefault="00000000" w:rsidRPr="00000000" w14:paraId="00000100">
      <w:pPr>
        <w:shd w:fill="ffffff" w:val="clear"/>
        <w:spacing w:after="100" w:lineRule="auto"/>
        <w:rPr>
          <w:color w:val="858688"/>
          <w:sz w:val="18"/>
          <w:szCs w:val="18"/>
        </w:rPr>
      </w:pPr>
      <w:r w:rsidDel="00000000" w:rsidR="00000000" w:rsidRPr="00000000">
        <w:rPr>
          <w:color w:val="858688"/>
          <w:sz w:val="18"/>
          <w:szCs w:val="18"/>
          <w:rtl w:val="0"/>
        </w:rPr>
        <w:t xml:space="preserve">from Robert Thorpe to Everyone:    10:06  AM</w:t>
      </w:r>
    </w:p>
    <w:p w:rsidR="00000000" w:rsidDel="00000000" w:rsidP="00000000" w:rsidRDefault="00000000" w:rsidRPr="00000000" w14:paraId="00000101">
      <w:pPr>
        <w:shd w:fill="ffffff" w:val="clear"/>
        <w:spacing w:after="180" w:lineRule="auto"/>
        <w:rPr>
          <w:color w:val="292929"/>
          <w:sz w:val="18"/>
          <w:szCs w:val="18"/>
        </w:rPr>
      </w:pPr>
      <w:r w:rsidDel="00000000" w:rsidR="00000000" w:rsidRPr="00000000">
        <w:rPr>
          <w:color w:val="292929"/>
          <w:sz w:val="18"/>
          <w:szCs w:val="18"/>
          <w:rtl w:val="0"/>
        </w:rPr>
        <w:t xml:space="preserve">can't access the document I 'm afraid - Robert</w:t>
      </w:r>
    </w:p>
    <w:p w:rsidR="00000000" w:rsidDel="00000000" w:rsidP="00000000" w:rsidRDefault="00000000" w:rsidRPr="00000000" w14:paraId="00000102">
      <w:pPr>
        <w:shd w:fill="ffffff" w:val="clear"/>
        <w:spacing w:after="100" w:lineRule="auto"/>
        <w:rPr>
          <w:color w:val="858688"/>
          <w:sz w:val="18"/>
          <w:szCs w:val="18"/>
        </w:rPr>
      </w:pPr>
      <w:r w:rsidDel="00000000" w:rsidR="00000000" w:rsidRPr="00000000">
        <w:rPr>
          <w:color w:val="858688"/>
          <w:sz w:val="18"/>
          <w:szCs w:val="18"/>
          <w:rtl w:val="0"/>
        </w:rPr>
        <w:t xml:space="preserve">from Sean Lucey to Everyone:    10:07  AM</w:t>
      </w:r>
    </w:p>
    <w:p w:rsidR="00000000" w:rsidDel="00000000" w:rsidP="00000000" w:rsidRDefault="00000000" w:rsidRPr="00000000" w14:paraId="00000103">
      <w:pPr>
        <w:shd w:fill="ffffff" w:val="clear"/>
        <w:spacing w:after="180" w:lineRule="auto"/>
        <w:rPr>
          <w:color w:val="292929"/>
          <w:sz w:val="18"/>
          <w:szCs w:val="18"/>
        </w:rPr>
      </w:pPr>
      <w:r w:rsidDel="00000000" w:rsidR="00000000" w:rsidRPr="00000000">
        <w:rPr>
          <w:color w:val="292929"/>
          <w:sz w:val="18"/>
          <w:szCs w:val="18"/>
          <w:rtl w:val="0"/>
        </w:rPr>
        <w:t xml:space="preserve">I'll try and get you access Robert</w:t>
      </w:r>
    </w:p>
    <w:p w:rsidR="00000000" w:rsidDel="00000000" w:rsidP="00000000" w:rsidRDefault="00000000" w:rsidRPr="00000000" w14:paraId="00000104">
      <w:pPr>
        <w:shd w:fill="ffffff" w:val="clear"/>
        <w:spacing w:after="100" w:lineRule="auto"/>
        <w:rPr>
          <w:color w:val="858688"/>
          <w:sz w:val="18"/>
          <w:szCs w:val="18"/>
        </w:rPr>
      </w:pPr>
      <w:r w:rsidDel="00000000" w:rsidR="00000000" w:rsidRPr="00000000">
        <w:rPr>
          <w:color w:val="858688"/>
          <w:sz w:val="18"/>
          <w:szCs w:val="18"/>
          <w:rtl w:val="0"/>
        </w:rPr>
        <w:t xml:space="preserve">from ching to Everyone:    10:07  AM</w:t>
      </w:r>
    </w:p>
    <w:p w:rsidR="00000000" w:rsidDel="00000000" w:rsidP="00000000" w:rsidRDefault="00000000" w:rsidRPr="00000000" w14:paraId="00000105">
      <w:pPr>
        <w:shd w:fill="ffffff" w:val="clear"/>
        <w:spacing w:after="180" w:lineRule="auto"/>
        <w:rPr>
          <w:color w:val="292929"/>
          <w:sz w:val="18"/>
          <w:szCs w:val="18"/>
        </w:rPr>
      </w:pPr>
      <w:r w:rsidDel="00000000" w:rsidR="00000000" w:rsidRPr="00000000">
        <w:rPr>
          <w:color w:val="292929"/>
          <w:sz w:val="18"/>
          <w:szCs w:val="18"/>
          <w:rtl w:val="0"/>
        </w:rPr>
        <w:t xml:space="preserve">Hi everyone! I can’t access the document as well</w:t>
      </w:r>
    </w:p>
    <w:p w:rsidR="00000000" w:rsidDel="00000000" w:rsidP="00000000" w:rsidRDefault="00000000" w:rsidRPr="00000000" w14:paraId="00000106">
      <w:pPr>
        <w:shd w:fill="ffffff" w:val="clear"/>
        <w:spacing w:after="100" w:lineRule="auto"/>
        <w:rPr>
          <w:color w:val="858688"/>
          <w:sz w:val="18"/>
          <w:szCs w:val="18"/>
        </w:rPr>
      </w:pPr>
      <w:r w:rsidDel="00000000" w:rsidR="00000000" w:rsidRPr="00000000">
        <w:rPr>
          <w:color w:val="858688"/>
          <w:sz w:val="18"/>
          <w:szCs w:val="18"/>
          <w:rtl w:val="0"/>
        </w:rPr>
        <w:t xml:space="preserve">from Bjarki to Everyone:    10:08  AM</w:t>
      </w:r>
    </w:p>
    <w:p w:rsidR="00000000" w:rsidDel="00000000" w:rsidP="00000000" w:rsidRDefault="00000000" w:rsidRPr="00000000" w14:paraId="00000107">
      <w:pPr>
        <w:shd w:fill="ffffff" w:val="clear"/>
        <w:spacing w:after="180" w:lineRule="auto"/>
        <w:rPr>
          <w:color w:val="292929"/>
          <w:sz w:val="18"/>
          <w:szCs w:val="18"/>
        </w:rPr>
      </w:pPr>
      <w:r w:rsidDel="00000000" w:rsidR="00000000" w:rsidRPr="00000000">
        <w:rPr>
          <w:color w:val="292929"/>
          <w:sz w:val="18"/>
          <w:szCs w:val="18"/>
          <w:rtl w:val="0"/>
        </w:rPr>
        <w:t xml:space="preserve">the timestep size in Gadget is arbitrary</w:t>
      </w:r>
    </w:p>
    <w:p w:rsidR="00000000" w:rsidDel="00000000" w:rsidP="00000000" w:rsidRDefault="00000000" w:rsidRPr="00000000" w14:paraId="00000108">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10:09  AM</w:t>
      </w:r>
    </w:p>
    <w:p w:rsidR="00000000" w:rsidDel="00000000" w:rsidP="00000000" w:rsidRDefault="00000000" w:rsidRPr="00000000" w14:paraId="00000109">
      <w:pPr>
        <w:shd w:fill="ffffff" w:val="clear"/>
        <w:spacing w:after="180" w:lineRule="auto"/>
        <w:rPr>
          <w:color w:val="292929"/>
          <w:sz w:val="18"/>
          <w:szCs w:val="18"/>
        </w:rPr>
      </w:pPr>
      <w:r w:rsidDel="00000000" w:rsidR="00000000" w:rsidRPr="00000000">
        <w:rPr>
          <w:color w:val="292929"/>
          <w:sz w:val="18"/>
          <w:szCs w:val="18"/>
          <w:rtl w:val="0"/>
        </w:rPr>
        <w:t xml:space="preserve">Accessing the document from the email worked for me, didnt work from the above link</w:t>
      </w:r>
    </w:p>
    <w:p w:rsidR="00000000" w:rsidDel="00000000" w:rsidP="00000000" w:rsidRDefault="00000000" w:rsidRPr="00000000" w14:paraId="0000010A">
      <w:pPr>
        <w:shd w:fill="ffffff" w:val="clear"/>
        <w:spacing w:after="100" w:lineRule="auto"/>
        <w:rPr>
          <w:color w:val="858688"/>
          <w:sz w:val="18"/>
          <w:szCs w:val="18"/>
        </w:rPr>
      </w:pPr>
      <w:r w:rsidDel="00000000" w:rsidR="00000000" w:rsidRPr="00000000">
        <w:rPr>
          <w:color w:val="858688"/>
          <w:sz w:val="18"/>
          <w:szCs w:val="18"/>
          <w:rtl w:val="0"/>
        </w:rPr>
        <w:t xml:space="preserve">from Sean Lucey to Everyone:    10:09  AM</w:t>
      </w:r>
    </w:p>
    <w:p w:rsidR="00000000" w:rsidDel="00000000" w:rsidP="00000000" w:rsidRDefault="00000000" w:rsidRPr="00000000" w14:paraId="0000010B">
      <w:pPr>
        <w:shd w:fill="ffffff" w:val="clear"/>
        <w:spacing w:after="180" w:lineRule="auto"/>
        <w:rPr>
          <w:color w:val="292929"/>
          <w:sz w:val="18"/>
          <w:szCs w:val="18"/>
        </w:rPr>
      </w:pPr>
      <w:r w:rsidDel="00000000" w:rsidR="00000000" w:rsidRPr="00000000">
        <w:rPr>
          <w:color w:val="292929"/>
          <w:sz w:val="18"/>
          <w:szCs w:val="18"/>
          <w:rtl w:val="0"/>
        </w:rPr>
        <w:t xml:space="preserve">Ching should be set now as well</w:t>
      </w:r>
    </w:p>
    <w:p w:rsidR="00000000" w:rsidDel="00000000" w:rsidP="00000000" w:rsidRDefault="00000000" w:rsidRPr="00000000" w14:paraId="0000010C">
      <w:pPr>
        <w:shd w:fill="ffffff" w:val="clear"/>
        <w:spacing w:after="100" w:lineRule="auto"/>
        <w:rPr>
          <w:color w:val="858688"/>
          <w:sz w:val="18"/>
          <w:szCs w:val="18"/>
        </w:rPr>
      </w:pPr>
      <w:r w:rsidDel="00000000" w:rsidR="00000000" w:rsidRPr="00000000">
        <w:rPr>
          <w:color w:val="858688"/>
          <w:sz w:val="18"/>
          <w:szCs w:val="18"/>
          <w:rtl w:val="0"/>
        </w:rPr>
        <w:t xml:space="preserve">from kiersten.curti to Everyone:    10:19  AM</w:t>
      </w:r>
    </w:p>
    <w:p w:rsidR="00000000" w:rsidDel="00000000" w:rsidP="00000000" w:rsidRDefault="00000000" w:rsidRPr="00000000" w14:paraId="0000010D">
      <w:pPr>
        <w:shd w:fill="ffffff" w:val="clear"/>
        <w:spacing w:after="180" w:lineRule="auto"/>
        <w:rPr>
          <w:color w:val="292929"/>
          <w:sz w:val="18"/>
          <w:szCs w:val="18"/>
        </w:rPr>
      </w:pPr>
      <w:r w:rsidDel="00000000" w:rsidR="00000000" w:rsidRPr="00000000">
        <w:rPr>
          <w:color w:val="292929"/>
          <w:sz w:val="18"/>
          <w:szCs w:val="18"/>
          <w:rtl w:val="0"/>
        </w:rPr>
        <w:t xml:space="preserve">The MS-SCAA model needs predator size preference as well</w:t>
      </w:r>
    </w:p>
    <w:p w:rsidR="00000000" w:rsidDel="00000000" w:rsidP="00000000" w:rsidRDefault="00000000" w:rsidRPr="00000000" w14:paraId="0000010E">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10:21  AM</w:t>
      </w:r>
    </w:p>
    <w:p w:rsidR="00000000" w:rsidDel="00000000" w:rsidP="00000000" w:rsidRDefault="00000000" w:rsidRPr="00000000" w14:paraId="0000010F">
      <w:pPr>
        <w:shd w:fill="ffffff" w:val="clear"/>
        <w:spacing w:after="180" w:lineRule="auto"/>
        <w:rPr>
          <w:color w:val="292929"/>
          <w:sz w:val="18"/>
          <w:szCs w:val="18"/>
        </w:rPr>
      </w:pPr>
      <w:r w:rsidDel="00000000" w:rsidR="00000000" w:rsidRPr="00000000">
        <w:rPr>
          <w:color w:val="292929"/>
          <w:sz w:val="18"/>
          <w:szCs w:val="18"/>
          <w:rtl w:val="0"/>
        </w:rPr>
        <w:t xml:space="preserve">CEATTLE as well, need proportion by weight of a prey species at age/length in the stomach of a predator species-at-age</w:t>
      </w:r>
    </w:p>
    <w:p w:rsidR="00000000" w:rsidDel="00000000" w:rsidP="00000000" w:rsidRDefault="00000000" w:rsidRPr="00000000" w14:paraId="00000110">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10:21  AM</w:t>
      </w:r>
    </w:p>
    <w:p w:rsidR="00000000" w:rsidDel="00000000" w:rsidP="00000000" w:rsidRDefault="00000000" w:rsidRPr="00000000" w14:paraId="00000111">
      <w:pPr>
        <w:shd w:fill="ffffff" w:val="clear"/>
        <w:spacing w:after="180" w:lineRule="auto"/>
        <w:rPr>
          <w:color w:val="292929"/>
          <w:sz w:val="18"/>
          <w:szCs w:val="18"/>
        </w:rPr>
      </w:pPr>
      <w:r w:rsidDel="00000000" w:rsidR="00000000" w:rsidRPr="00000000">
        <w:rPr>
          <w:color w:val="292929"/>
          <w:sz w:val="18"/>
          <w:szCs w:val="18"/>
          <w:rtl w:val="0"/>
        </w:rPr>
        <w:t xml:space="preserve">/length</w:t>
      </w:r>
    </w:p>
    <w:p w:rsidR="00000000" w:rsidDel="00000000" w:rsidP="00000000" w:rsidRDefault="00000000" w:rsidRPr="00000000" w14:paraId="00000112">
      <w:pPr>
        <w:shd w:fill="ffffff" w:val="clear"/>
        <w:spacing w:after="100" w:lineRule="auto"/>
        <w:rPr>
          <w:color w:val="858688"/>
          <w:sz w:val="18"/>
          <w:szCs w:val="18"/>
        </w:rPr>
      </w:pPr>
      <w:r w:rsidDel="00000000" w:rsidR="00000000" w:rsidRPr="00000000">
        <w:rPr>
          <w:color w:val="858688"/>
          <w:sz w:val="18"/>
          <w:szCs w:val="18"/>
          <w:rtl w:val="0"/>
        </w:rPr>
        <w:t xml:space="preserve">from Cecilie Hansen to Sarah Gaichas (privately):    10:27  AM</w:t>
      </w:r>
    </w:p>
    <w:p w:rsidR="00000000" w:rsidDel="00000000" w:rsidP="00000000" w:rsidRDefault="00000000" w:rsidRPr="00000000" w14:paraId="00000113">
      <w:pPr>
        <w:shd w:fill="ffffff" w:val="clear"/>
        <w:spacing w:after="180" w:lineRule="auto"/>
        <w:rPr>
          <w:color w:val="292929"/>
          <w:sz w:val="18"/>
          <w:szCs w:val="18"/>
        </w:rPr>
      </w:pPr>
      <w:r w:rsidDel="00000000" w:rsidR="00000000" w:rsidRPr="00000000">
        <w:rPr>
          <w:color w:val="292929"/>
          <w:sz w:val="18"/>
          <w:szCs w:val="18"/>
          <w:rtl w:val="0"/>
        </w:rPr>
        <w:t xml:space="preserve">I can check the code for possibilities of getting that output, or perhaps you've already done that?</w:t>
      </w:r>
    </w:p>
    <w:p w:rsidR="00000000" w:rsidDel="00000000" w:rsidP="00000000" w:rsidRDefault="00000000" w:rsidRPr="00000000" w14:paraId="00000114">
      <w:pPr>
        <w:shd w:fill="ffffff" w:val="clear"/>
        <w:spacing w:after="100" w:lineRule="auto"/>
        <w:rPr>
          <w:color w:val="858688"/>
          <w:sz w:val="18"/>
          <w:szCs w:val="18"/>
        </w:rPr>
      </w:pPr>
      <w:r w:rsidDel="00000000" w:rsidR="00000000" w:rsidRPr="00000000">
        <w:rPr>
          <w:color w:val="858688"/>
          <w:sz w:val="18"/>
          <w:szCs w:val="18"/>
          <w:rtl w:val="0"/>
        </w:rPr>
        <w:t xml:space="preserve">from Robert Thorpe to Everyone:    10:28  AM</w:t>
      </w:r>
    </w:p>
    <w:p w:rsidR="00000000" w:rsidDel="00000000" w:rsidP="00000000" w:rsidRDefault="00000000" w:rsidRPr="00000000" w14:paraId="00000115">
      <w:pPr>
        <w:shd w:fill="ffffff" w:val="clear"/>
        <w:spacing w:after="180" w:lineRule="auto"/>
        <w:rPr>
          <w:color w:val="292929"/>
          <w:sz w:val="18"/>
          <w:szCs w:val="18"/>
        </w:rPr>
      </w:pPr>
      <w:r w:rsidDel="00000000" w:rsidR="00000000" w:rsidRPr="00000000">
        <w:rPr>
          <w:color w:val="292929"/>
          <w:sz w:val="18"/>
          <w:szCs w:val="18"/>
          <w:rtl w:val="0"/>
        </w:rPr>
        <w:t xml:space="preserve">LeMans and Mizer could both have a size preference per species, or a generic one. Species preference would be a 0 or 1 modified by extent of overlap in space/time.</w:t>
      </w:r>
    </w:p>
    <w:p w:rsidR="00000000" w:rsidDel="00000000" w:rsidP="00000000" w:rsidRDefault="00000000" w:rsidRPr="00000000" w14:paraId="00000116">
      <w:pPr>
        <w:shd w:fill="ffffff" w:val="clear"/>
        <w:spacing w:after="100" w:lineRule="auto"/>
        <w:rPr>
          <w:color w:val="858688"/>
          <w:sz w:val="18"/>
          <w:szCs w:val="18"/>
        </w:rPr>
      </w:pPr>
      <w:r w:rsidDel="00000000" w:rsidR="00000000" w:rsidRPr="00000000">
        <w:rPr>
          <w:color w:val="858688"/>
          <w:sz w:val="18"/>
          <w:szCs w:val="18"/>
          <w:rtl w:val="0"/>
        </w:rPr>
        <w:t xml:space="preserve">from Bjarki to Everyone:    10:31  AM</w:t>
      </w:r>
    </w:p>
    <w:p w:rsidR="00000000" w:rsidDel="00000000" w:rsidP="00000000" w:rsidRDefault="00000000" w:rsidRPr="00000000" w14:paraId="00000117">
      <w:pPr>
        <w:shd w:fill="ffffff" w:val="clear"/>
        <w:spacing w:after="180" w:lineRule="auto"/>
        <w:rPr>
          <w:color w:val="292929"/>
          <w:sz w:val="18"/>
          <w:szCs w:val="18"/>
        </w:rPr>
      </w:pPr>
      <w:r w:rsidDel="00000000" w:rsidR="00000000" w:rsidRPr="00000000">
        <w:rPr>
          <w:color w:val="292929"/>
          <w:sz w:val="18"/>
          <w:szCs w:val="18"/>
          <w:rtl w:val="0"/>
        </w:rPr>
        <w:t xml:space="preserve">having trouble with my mic, what are we planning to do in terms of uncertainty of the input data?</w:t>
      </w:r>
    </w:p>
    <w:p w:rsidR="00000000" w:rsidDel="00000000" w:rsidP="00000000" w:rsidRDefault="00000000" w:rsidRPr="00000000" w14:paraId="00000118">
      <w:pPr>
        <w:shd w:fill="ffffff" w:val="clear"/>
        <w:spacing w:after="100" w:lineRule="auto"/>
        <w:rPr>
          <w:color w:val="858688"/>
          <w:sz w:val="18"/>
          <w:szCs w:val="18"/>
        </w:rPr>
      </w:pPr>
      <w:r w:rsidDel="00000000" w:rsidR="00000000" w:rsidRPr="00000000">
        <w:rPr>
          <w:color w:val="858688"/>
          <w:sz w:val="18"/>
          <w:szCs w:val="18"/>
          <w:rtl w:val="0"/>
        </w:rPr>
        <w:t xml:space="preserve">from Robert Thorpe to Everyone:    10:36  AM</w:t>
      </w:r>
    </w:p>
    <w:p w:rsidR="00000000" w:rsidDel="00000000" w:rsidP="00000000" w:rsidRDefault="00000000" w:rsidRPr="00000000" w14:paraId="00000119">
      <w:pPr>
        <w:shd w:fill="ffffff" w:val="clear"/>
        <w:spacing w:after="180" w:lineRule="auto"/>
        <w:rPr>
          <w:color w:val="292929"/>
          <w:sz w:val="18"/>
          <w:szCs w:val="18"/>
        </w:rPr>
      </w:pPr>
      <w:r w:rsidDel="00000000" w:rsidR="00000000" w:rsidRPr="00000000">
        <w:rPr>
          <w:color w:val="292929"/>
          <w:sz w:val="18"/>
          <w:szCs w:val="18"/>
          <w:rtl w:val="0"/>
        </w:rPr>
        <w:t xml:space="preserve">in case we wanted to try an IBM, would it be possible to project the outputs on a 1/2 x 1/2 lat/long grid ? This would also apply to primary productivity fields.</w:t>
      </w:r>
    </w:p>
    <w:p w:rsidR="00000000" w:rsidDel="00000000" w:rsidP="00000000" w:rsidRDefault="00000000" w:rsidRPr="00000000" w14:paraId="0000011A">
      <w:pPr>
        <w:shd w:fill="ffffff" w:val="clear"/>
        <w:spacing w:after="100" w:lineRule="auto"/>
        <w:rPr>
          <w:color w:val="858688"/>
          <w:sz w:val="18"/>
          <w:szCs w:val="18"/>
        </w:rPr>
      </w:pPr>
      <w:r w:rsidDel="00000000" w:rsidR="00000000" w:rsidRPr="00000000">
        <w:rPr>
          <w:color w:val="858688"/>
          <w:sz w:val="18"/>
          <w:szCs w:val="18"/>
          <w:rtl w:val="0"/>
        </w:rPr>
        <w:t xml:space="preserve">from Vanessa Trijoulet to Everyone:    10:44  AM</w:t>
      </w:r>
    </w:p>
    <w:p w:rsidR="00000000" w:rsidDel="00000000" w:rsidP="00000000" w:rsidRDefault="00000000" w:rsidRPr="00000000" w14:paraId="0000011B">
      <w:pPr>
        <w:shd w:fill="ffffff" w:val="clear"/>
        <w:spacing w:after="180" w:lineRule="auto"/>
        <w:rPr>
          <w:color w:val="292929"/>
          <w:sz w:val="18"/>
          <w:szCs w:val="18"/>
        </w:rPr>
      </w:pPr>
      <w:r w:rsidDel="00000000" w:rsidR="00000000" w:rsidRPr="00000000">
        <w:rPr>
          <w:color w:val="292929"/>
          <w:sz w:val="18"/>
          <w:szCs w:val="18"/>
          <w:rtl w:val="0"/>
        </w:rPr>
        <w:t xml:space="preserve">In the ´state-space model I only have 1 fleet by species</w:t>
      </w:r>
    </w:p>
    <w:p w:rsidR="00000000" w:rsidDel="00000000" w:rsidP="00000000" w:rsidRDefault="00000000" w:rsidRPr="00000000" w14:paraId="0000011C">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10:48  AM</w:t>
      </w:r>
    </w:p>
    <w:p w:rsidR="00000000" w:rsidDel="00000000" w:rsidP="00000000" w:rsidRDefault="00000000" w:rsidRPr="00000000" w14:paraId="0000011D">
      <w:pPr>
        <w:shd w:fill="ffffff" w:val="clear"/>
        <w:spacing w:after="180" w:lineRule="auto"/>
        <w:rPr>
          <w:color w:val="292929"/>
          <w:sz w:val="18"/>
          <w:szCs w:val="18"/>
        </w:rPr>
      </w:pPr>
      <w:r w:rsidDel="00000000" w:rsidR="00000000" w:rsidRPr="00000000">
        <w:rPr>
          <w:color w:val="292929"/>
          <w:sz w:val="18"/>
          <w:szCs w:val="18"/>
          <w:rtl w:val="0"/>
        </w:rPr>
        <w:t xml:space="preserve">For CEATTLE we can set selectivity for all ages to 1 for any fleet if needed, or estimate it</w:t>
      </w:r>
    </w:p>
    <w:p w:rsidR="00000000" w:rsidDel="00000000" w:rsidP="00000000" w:rsidRDefault="00000000" w:rsidRPr="00000000" w14:paraId="0000011E">
      <w:pPr>
        <w:shd w:fill="ffffff" w:val="clear"/>
        <w:spacing w:after="100" w:lineRule="auto"/>
        <w:rPr>
          <w:color w:val="858688"/>
          <w:sz w:val="18"/>
          <w:szCs w:val="18"/>
        </w:rPr>
      </w:pPr>
      <w:r w:rsidDel="00000000" w:rsidR="00000000" w:rsidRPr="00000000">
        <w:rPr>
          <w:color w:val="858688"/>
          <w:sz w:val="18"/>
          <w:szCs w:val="18"/>
          <w:rtl w:val="0"/>
        </w:rPr>
        <w:t xml:space="preserve">from floor soudijn to Everyone:    11:01  AM</w:t>
      </w:r>
    </w:p>
    <w:p w:rsidR="00000000" w:rsidDel="00000000" w:rsidP="00000000" w:rsidRDefault="00000000" w:rsidRPr="00000000" w14:paraId="0000011F">
      <w:pPr>
        <w:shd w:fill="ffffff" w:val="clear"/>
        <w:spacing w:after="180" w:lineRule="auto"/>
        <w:rPr>
          <w:color w:val="292929"/>
          <w:sz w:val="18"/>
          <w:szCs w:val="18"/>
        </w:rPr>
      </w:pPr>
      <w:r w:rsidDel="00000000" w:rsidR="00000000" w:rsidRPr="00000000">
        <w:rPr>
          <w:color w:val="292929"/>
          <w:sz w:val="18"/>
          <w:szCs w:val="18"/>
          <w:rtl w:val="0"/>
        </w:rPr>
        <w:t xml:space="preserve">Thanks all, interesting to hear more model details :). I need to leave. Ciao! Have a nice day.</w:t>
      </w:r>
    </w:p>
    <w:p w:rsidR="00000000" w:rsidDel="00000000" w:rsidP="00000000" w:rsidRDefault="00000000" w:rsidRPr="00000000" w14:paraId="00000120">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11:01  AM</w:t>
      </w:r>
    </w:p>
    <w:p w:rsidR="00000000" w:rsidDel="00000000" w:rsidP="00000000" w:rsidRDefault="00000000" w:rsidRPr="00000000" w14:paraId="00000121">
      <w:pPr>
        <w:shd w:fill="ffffff" w:val="clear"/>
        <w:spacing w:after="180" w:lineRule="auto"/>
        <w:rPr>
          <w:color w:val="292929"/>
          <w:sz w:val="18"/>
          <w:szCs w:val="18"/>
        </w:rPr>
      </w:pPr>
      <w:r w:rsidDel="00000000" w:rsidR="00000000" w:rsidRPr="00000000">
        <w:rPr>
          <w:color w:val="292929"/>
          <w:sz w:val="18"/>
          <w:szCs w:val="18"/>
          <w:rtl w:val="0"/>
        </w:rPr>
        <w:t xml:space="preserve">I think the estimation bias side seems to be the simplest approach using "historical data" regardless of scenario. Determining how to project the models under alternative climate scenarios I imagine will be a tad more complicated because at least for CEATTLE would have to involve updating the code to have weight/recruitment/maturity/etc driven by environmental indices</w:t>
      </w:r>
    </w:p>
    <w:p w:rsidR="00000000" w:rsidDel="00000000" w:rsidP="00000000" w:rsidRDefault="00000000" w:rsidRPr="00000000" w14:paraId="00000122">
      <w:pPr>
        <w:shd w:fill="ffffff" w:val="clear"/>
        <w:spacing w:after="100" w:lineRule="auto"/>
        <w:rPr>
          <w:color w:val="858688"/>
          <w:sz w:val="18"/>
          <w:szCs w:val="18"/>
        </w:rPr>
      </w:pPr>
      <w:r w:rsidDel="00000000" w:rsidR="00000000" w:rsidRPr="00000000">
        <w:rPr>
          <w:color w:val="858688"/>
          <w:sz w:val="18"/>
          <w:szCs w:val="18"/>
          <w:rtl w:val="0"/>
        </w:rPr>
        <w:t xml:space="preserve">from Vanessa Trijoulet to Everyone:    11:02  AM</w:t>
      </w:r>
    </w:p>
    <w:p w:rsidR="00000000" w:rsidDel="00000000" w:rsidP="00000000" w:rsidRDefault="00000000" w:rsidRPr="00000000" w14:paraId="00000123">
      <w:pPr>
        <w:shd w:fill="ffffff" w:val="clear"/>
        <w:spacing w:after="180" w:lineRule="auto"/>
        <w:rPr>
          <w:color w:val="292929"/>
          <w:sz w:val="18"/>
          <w:szCs w:val="18"/>
        </w:rPr>
      </w:pPr>
      <w:r w:rsidDel="00000000" w:rsidR="00000000" w:rsidRPr="00000000">
        <w:rPr>
          <w:color w:val="292929"/>
          <w:sz w:val="18"/>
          <w:szCs w:val="18"/>
          <w:rtl w:val="0"/>
        </w:rPr>
        <w:t xml:space="preserve">Sorry I have to go. I don't have environtmental effects inside the model also but it could be interested to test how the model react to climate driven data through random processes</w:t>
      </w:r>
    </w:p>
    <w:p w:rsidR="00000000" w:rsidDel="00000000" w:rsidP="00000000" w:rsidRDefault="00000000" w:rsidRPr="00000000" w14:paraId="00000124">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11:05  AM</w:t>
      </w:r>
    </w:p>
    <w:p w:rsidR="00000000" w:rsidDel="00000000" w:rsidP="00000000" w:rsidRDefault="00000000" w:rsidRPr="00000000" w14:paraId="00000125">
      <w:pPr>
        <w:shd w:fill="ffffff" w:val="clear"/>
        <w:spacing w:after="180" w:lineRule="auto"/>
        <w:rPr>
          <w:color w:val="292929"/>
          <w:sz w:val="18"/>
          <w:szCs w:val="18"/>
        </w:rPr>
      </w:pPr>
      <w:r w:rsidDel="00000000" w:rsidR="00000000" w:rsidRPr="00000000">
        <w:rPr>
          <w:color w:val="292929"/>
          <w:sz w:val="18"/>
          <w:szCs w:val="18"/>
          <w:rtl w:val="0"/>
        </w:rPr>
        <w:t xml:space="preserve">Sounds great!</w:t>
      </w:r>
    </w:p>
    <w:p w:rsidR="00000000" w:rsidDel="00000000" w:rsidP="00000000" w:rsidRDefault="00000000" w:rsidRPr="00000000" w14:paraId="00000126">
      <w:pPr>
        <w:shd w:fill="ffffff" w:val="clear"/>
        <w:spacing w:after="100" w:lineRule="auto"/>
        <w:rPr>
          <w:color w:val="858688"/>
          <w:sz w:val="18"/>
          <w:szCs w:val="18"/>
        </w:rPr>
      </w:pPr>
      <w:r w:rsidDel="00000000" w:rsidR="00000000" w:rsidRPr="00000000">
        <w:rPr>
          <w:color w:val="858688"/>
          <w:sz w:val="18"/>
          <w:szCs w:val="18"/>
          <w:rtl w:val="0"/>
        </w:rPr>
        <w:t xml:space="preserve">from Robert Thorpe to Everyone:    11:05  AM</w:t>
      </w:r>
    </w:p>
    <w:p w:rsidR="00000000" w:rsidDel="00000000" w:rsidP="00000000" w:rsidRDefault="00000000" w:rsidRPr="00000000" w14:paraId="00000127">
      <w:pPr>
        <w:shd w:fill="ffffff" w:val="clear"/>
        <w:spacing w:after="180" w:lineRule="auto"/>
        <w:rPr>
          <w:color w:val="292929"/>
          <w:sz w:val="18"/>
          <w:szCs w:val="18"/>
        </w:rPr>
      </w:pPr>
      <w:r w:rsidDel="00000000" w:rsidR="00000000" w:rsidRPr="00000000">
        <w:rPr>
          <w:color w:val="292929"/>
          <w:sz w:val="18"/>
          <w:szCs w:val="18"/>
          <w:rtl w:val="0"/>
        </w:rPr>
        <w:t xml:space="preserve">good idea - thanks Sarah</w:t>
      </w:r>
    </w:p>
    <w:p w:rsidR="00000000" w:rsidDel="00000000" w:rsidP="00000000" w:rsidRDefault="00000000" w:rsidRPr="00000000" w14:paraId="00000128">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11:10  AM</w:t>
      </w:r>
    </w:p>
    <w:p w:rsidR="00000000" w:rsidDel="00000000" w:rsidP="00000000" w:rsidRDefault="00000000" w:rsidRPr="00000000" w14:paraId="00000129">
      <w:pPr>
        <w:shd w:fill="ffffff" w:val="clear"/>
        <w:spacing w:after="180" w:lineRule="auto"/>
        <w:rPr>
          <w:color w:val="292929"/>
          <w:sz w:val="18"/>
          <w:szCs w:val="18"/>
        </w:rPr>
      </w:pPr>
      <w:r w:rsidDel="00000000" w:rsidR="00000000" w:rsidRPr="00000000">
        <w:rPr>
          <w:color w:val="292929"/>
          <w:sz w:val="18"/>
          <w:szCs w:val="18"/>
          <w:rtl w:val="0"/>
        </w:rPr>
        <w:t xml:space="preserve">No, sounds great. Thank you!</w:t>
      </w:r>
    </w:p>
    <w:p w:rsidR="00000000" w:rsidDel="00000000" w:rsidP="00000000" w:rsidRDefault="00000000" w:rsidRPr="00000000" w14:paraId="0000012A">
      <w:pPr>
        <w:shd w:fill="ffffff" w:val="clear"/>
        <w:spacing w:after="100" w:lineRule="auto"/>
        <w:rPr>
          <w:color w:val="858688"/>
          <w:sz w:val="18"/>
          <w:szCs w:val="18"/>
        </w:rPr>
      </w:pPr>
      <w:r w:rsidDel="00000000" w:rsidR="00000000" w:rsidRPr="00000000">
        <w:rPr>
          <w:color w:val="858688"/>
          <w:sz w:val="18"/>
          <w:szCs w:val="18"/>
          <w:rtl w:val="0"/>
        </w:rPr>
        <w:t xml:space="preserve">from Sigrid Lehuta to Everyone:    11:10  AM</w:t>
      </w:r>
    </w:p>
    <w:p w:rsidR="00000000" w:rsidDel="00000000" w:rsidP="00000000" w:rsidRDefault="00000000" w:rsidRPr="00000000" w14:paraId="0000012B">
      <w:pPr>
        <w:shd w:fill="ffffff" w:val="clear"/>
        <w:spacing w:after="180" w:lineRule="auto"/>
        <w:rPr>
          <w:color w:val="292929"/>
          <w:sz w:val="18"/>
          <w:szCs w:val="18"/>
        </w:rPr>
      </w:pPr>
      <w:r w:rsidDel="00000000" w:rsidR="00000000" w:rsidRPr="00000000">
        <w:rPr>
          <w:color w:val="292929"/>
          <w:sz w:val="18"/>
          <w:szCs w:val="18"/>
          <w:rtl w:val="0"/>
        </w:rPr>
        <w:t xml:space="preserve">thanks see you soon.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js6bvtn4be3w" w:id="4"/>
      <w:bookmarkEnd w:id="4"/>
      <w:r w:rsidDel="00000000" w:rsidR="00000000" w:rsidRPr="00000000">
        <w:rPr>
          <w:rtl w:val="0"/>
        </w:rPr>
        <w:t xml:space="preserve">2020-12-08</w:t>
      </w:r>
    </w:p>
    <w:p w:rsidR="00000000" w:rsidDel="00000000" w:rsidP="00000000" w:rsidRDefault="00000000" w:rsidRPr="00000000" w14:paraId="0000012E">
      <w:pPr>
        <w:rPr/>
      </w:pPr>
      <w:r w:rsidDel="00000000" w:rsidR="00000000" w:rsidRPr="00000000">
        <w:rPr>
          <w:rtl w:val="0"/>
        </w:rPr>
        <w:t xml:space="preserve">Webinar: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hyperlink r:id="rId15">
        <w:r w:rsidDel="00000000" w:rsidR="00000000" w:rsidRPr="00000000">
          <w:rPr>
            <w:color w:val="1155cc"/>
            <w:u w:val="single"/>
            <w:rtl w:val="0"/>
          </w:rPr>
          <w:t xml:space="preserve">https://noaanmfs-meets.webex.com/noaanmfs-meets/j.php?MTID=m3b673c52338a89e75119864115f33739</w:t>
        </w:r>
      </w:hyperlink>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Meeting number (access code): 199 766 4552</w:t>
      </w:r>
    </w:p>
    <w:p w:rsidR="00000000" w:rsidDel="00000000" w:rsidP="00000000" w:rsidRDefault="00000000" w:rsidRPr="00000000" w14:paraId="00000132">
      <w:pPr>
        <w:rPr/>
      </w:pPr>
      <w:r w:rsidDel="00000000" w:rsidR="00000000" w:rsidRPr="00000000">
        <w:rPr>
          <w:rtl w:val="0"/>
        </w:rPr>
        <w:t xml:space="preserve">Meeting password: EpemiGFV239</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Attendees: </w:t>
      </w:r>
    </w:p>
    <w:p w:rsidR="00000000" w:rsidDel="00000000" w:rsidP="00000000" w:rsidRDefault="00000000" w:rsidRPr="00000000" w14:paraId="00000135">
      <w:pPr>
        <w:rPr/>
      </w:pPr>
      <w:r w:rsidDel="00000000" w:rsidR="00000000" w:rsidRPr="00000000">
        <w:rPr>
          <w:rtl w:val="0"/>
        </w:rPr>
        <w:t xml:space="preserve">Sarah Gaichas</w:t>
      </w:r>
    </w:p>
    <w:p w:rsidR="00000000" w:rsidDel="00000000" w:rsidP="00000000" w:rsidRDefault="00000000" w:rsidRPr="00000000" w14:paraId="00000136">
      <w:pPr>
        <w:rPr/>
      </w:pPr>
      <w:r w:rsidDel="00000000" w:rsidR="00000000" w:rsidRPr="00000000">
        <w:rPr>
          <w:rtl w:val="0"/>
        </w:rPr>
        <w:t xml:space="preserve">Xochitl Cormon</w:t>
      </w:r>
    </w:p>
    <w:p w:rsidR="00000000" w:rsidDel="00000000" w:rsidP="00000000" w:rsidRDefault="00000000" w:rsidRPr="00000000" w14:paraId="00000137">
      <w:pPr>
        <w:rPr/>
      </w:pPr>
      <w:r w:rsidDel="00000000" w:rsidR="00000000" w:rsidRPr="00000000">
        <w:rPr>
          <w:rtl w:val="0"/>
        </w:rPr>
        <w:t xml:space="preserve">Kiersten Curti</w:t>
      </w:r>
    </w:p>
    <w:p w:rsidR="00000000" w:rsidDel="00000000" w:rsidP="00000000" w:rsidRDefault="00000000" w:rsidRPr="00000000" w14:paraId="00000138">
      <w:pPr>
        <w:rPr/>
      </w:pPr>
      <w:r w:rsidDel="00000000" w:rsidR="00000000" w:rsidRPr="00000000">
        <w:rPr>
          <w:rtl w:val="0"/>
        </w:rPr>
        <w:t xml:space="preserve">Robert Gamble</w:t>
      </w:r>
    </w:p>
    <w:p w:rsidR="00000000" w:rsidDel="00000000" w:rsidP="00000000" w:rsidRDefault="00000000" w:rsidRPr="00000000" w14:paraId="00000139">
      <w:pPr>
        <w:rPr/>
      </w:pPr>
      <w:r w:rsidDel="00000000" w:rsidR="00000000" w:rsidRPr="00000000">
        <w:rPr>
          <w:rtl w:val="0"/>
        </w:rPr>
        <w:t xml:space="preserve">Daniel Howell</w:t>
      </w:r>
    </w:p>
    <w:p w:rsidR="00000000" w:rsidDel="00000000" w:rsidP="00000000" w:rsidRDefault="00000000" w:rsidRPr="00000000" w14:paraId="0000013A">
      <w:pPr>
        <w:rPr/>
      </w:pPr>
      <w:r w:rsidDel="00000000" w:rsidR="00000000" w:rsidRPr="00000000">
        <w:rPr>
          <w:rtl w:val="0"/>
        </w:rPr>
        <w:t xml:space="preserve">Sean Lucey</w:t>
      </w:r>
    </w:p>
    <w:p w:rsidR="00000000" w:rsidDel="00000000" w:rsidP="00000000" w:rsidRDefault="00000000" w:rsidRPr="00000000" w14:paraId="0000013B">
      <w:pPr>
        <w:rPr/>
      </w:pPr>
      <w:r w:rsidDel="00000000" w:rsidR="00000000" w:rsidRPr="00000000">
        <w:rPr>
          <w:rtl w:val="0"/>
        </w:rPr>
        <w:t xml:space="preserve">Grant Adams</w:t>
      </w:r>
    </w:p>
    <w:p w:rsidR="00000000" w:rsidDel="00000000" w:rsidP="00000000" w:rsidRDefault="00000000" w:rsidRPr="00000000" w14:paraId="0000013C">
      <w:pPr>
        <w:rPr/>
      </w:pPr>
      <w:r w:rsidDel="00000000" w:rsidR="00000000" w:rsidRPr="00000000">
        <w:rPr>
          <w:rtl w:val="0"/>
        </w:rPr>
        <w:t xml:space="preserve">Alexander Kempf</w:t>
      </w:r>
    </w:p>
    <w:p w:rsidR="00000000" w:rsidDel="00000000" w:rsidP="00000000" w:rsidRDefault="00000000" w:rsidRPr="00000000" w14:paraId="0000013D">
      <w:pPr>
        <w:rPr/>
      </w:pPr>
      <w:r w:rsidDel="00000000" w:rsidR="00000000" w:rsidRPr="00000000">
        <w:rPr>
          <w:rtl w:val="0"/>
        </w:rPr>
        <w:t xml:space="preserve">Bernhard Kühn</w:t>
      </w:r>
    </w:p>
    <w:p w:rsidR="00000000" w:rsidDel="00000000" w:rsidP="00000000" w:rsidRDefault="00000000" w:rsidRPr="00000000" w14:paraId="0000013E">
      <w:pPr>
        <w:rPr/>
      </w:pPr>
      <w:r w:rsidDel="00000000" w:rsidR="00000000" w:rsidRPr="00000000">
        <w:rPr>
          <w:rtl w:val="0"/>
        </w:rPr>
        <w:t xml:space="preserve">Floor Soudijn</w:t>
      </w:r>
    </w:p>
    <w:p w:rsidR="00000000" w:rsidDel="00000000" w:rsidP="00000000" w:rsidRDefault="00000000" w:rsidRPr="00000000" w14:paraId="0000013F">
      <w:pPr>
        <w:rPr/>
      </w:pPr>
      <w:r w:rsidDel="00000000" w:rsidR="00000000" w:rsidRPr="00000000">
        <w:rPr>
          <w:rtl w:val="0"/>
        </w:rPr>
        <w:t xml:space="preserve">Bjarki Þór Elvarsson</w:t>
      </w:r>
    </w:p>
    <w:p w:rsidR="00000000" w:rsidDel="00000000" w:rsidP="00000000" w:rsidRDefault="00000000" w:rsidRPr="00000000" w14:paraId="00000140">
      <w:pPr>
        <w:rPr/>
      </w:pPr>
      <w:r w:rsidDel="00000000" w:rsidR="00000000" w:rsidRPr="00000000">
        <w:rPr>
          <w:rtl w:val="0"/>
        </w:rPr>
        <w:t xml:space="preserve">Sigrid Lehuta</w:t>
      </w:r>
    </w:p>
    <w:p w:rsidR="00000000" w:rsidDel="00000000" w:rsidP="00000000" w:rsidRDefault="00000000" w:rsidRPr="00000000" w14:paraId="00000141">
      <w:pPr>
        <w:rPr/>
      </w:pPr>
      <w:r w:rsidDel="00000000" w:rsidR="00000000" w:rsidRPr="00000000">
        <w:rPr>
          <w:rtl w:val="0"/>
        </w:rPr>
        <w:t xml:space="preserve">Michael Spence</w:t>
      </w:r>
    </w:p>
    <w:p w:rsidR="00000000" w:rsidDel="00000000" w:rsidP="00000000" w:rsidRDefault="00000000" w:rsidRPr="00000000" w14:paraId="00000142">
      <w:pPr>
        <w:rPr/>
      </w:pPr>
      <w:r w:rsidDel="00000000" w:rsidR="00000000" w:rsidRPr="00000000">
        <w:rPr>
          <w:rtl w:val="0"/>
        </w:rPr>
        <w:t xml:space="preserve">Vanessa Trijoulet</w:t>
      </w:r>
    </w:p>
    <w:p w:rsidR="00000000" w:rsidDel="00000000" w:rsidP="00000000" w:rsidRDefault="00000000" w:rsidRPr="00000000" w14:paraId="00000143">
      <w:pPr>
        <w:rPr/>
      </w:pPr>
      <w:r w:rsidDel="00000000" w:rsidR="00000000" w:rsidRPr="00000000">
        <w:rPr>
          <w:rtl w:val="0"/>
        </w:rPr>
        <w:t xml:space="preserve">Valerio Bartolino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Agenda: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1"/>
        </w:numPr>
        <w:ind w:left="720" w:hanging="360"/>
        <w:rPr>
          <w:u w:val="none"/>
        </w:rPr>
      </w:pPr>
      <w:r w:rsidDel="00000000" w:rsidR="00000000" w:rsidRPr="00000000">
        <w:rPr>
          <w:rtl w:val="0"/>
        </w:rPr>
        <w:t xml:space="preserve">Agree on project objectives</w:t>
      </w:r>
    </w:p>
    <w:p w:rsidR="00000000" w:rsidDel="00000000" w:rsidP="00000000" w:rsidRDefault="00000000" w:rsidRPr="00000000" w14:paraId="00000148">
      <w:pPr>
        <w:numPr>
          <w:ilvl w:val="1"/>
          <w:numId w:val="1"/>
        </w:numPr>
        <w:ind w:left="1440" w:hanging="360"/>
      </w:pPr>
      <w:r w:rsidDel="00000000" w:rsidR="00000000" w:rsidRPr="00000000">
        <w:rPr>
          <w:rtl w:val="0"/>
        </w:rPr>
        <w:t xml:space="preserve">Demonstrate what the multispecies models can offer to fisheries advice both at a tactical and strategic level</w:t>
      </w:r>
    </w:p>
    <w:p w:rsidR="00000000" w:rsidDel="00000000" w:rsidP="00000000" w:rsidRDefault="00000000" w:rsidRPr="00000000" w14:paraId="00000149">
      <w:pPr>
        <w:numPr>
          <w:ilvl w:val="1"/>
          <w:numId w:val="1"/>
        </w:numPr>
        <w:ind w:left="1440" w:hanging="360"/>
      </w:pPr>
      <w:r w:rsidDel="00000000" w:rsidR="00000000" w:rsidRPr="00000000">
        <w:rPr>
          <w:rtl w:val="0"/>
        </w:rPr>
        <w:t xml:space="preserve">Assess skill and evaluate strengths and weaknesses of different models</w:t>
      </w:r>
    </w:p>
    <w:p w:rsidR="00000000" w:rsidDel="00000000" w:rsidP="00000000" w:rsidRDefault="00000000" w:rsidRPr="00000000" w14:paraId="0000014A">
      <w:pPr>
        <w:numPr>
          <w:ilvl w:val="2"/>
          <w:numId w:val="1"/>
        </w:numPr>
        <w:ind w:left="2160" w:hanging="360"/>
      </w:pPr>
      <w:r w:rsidDel="00000000" w:rsidR="00000000" w:rsidRPr="00000000">
        <w:rPr>
          <w:rtl w:val="0"/>
        </w:rPr>
        <w:t xml:space="preserve">Multispecies model skill assessment is ToR c, core mission of WGSAM</w:t>
      </w:r>
    </w:p>
    <w:p w:rsidR="00000000" w:rsidDel="00000000" w:rsidP="00000000" w:rsidRDefault="00000000" w:rsidRPr="00000000" w14:paraId="0000014B">
      <w:pPr>
        <w:numPr>
          <w:ilvl w:val="2"/>
          <w:numId w:val="1"/>
        </w:numPr>
        <w:ind w:left="2160" w:hanging="360"/>
      </w:pPr>
      <w:r w:rsidDel="00000000" w:rsidR="00000000" w:rsidRPr="00000000">
        <w:rPr>
          <w:rtl w:val="0"/>
        </w:rPr>
        <w:t xml:space="preserve">Unlikely that one model outperforms all the others in all conditions</w:t>
      </w:r>
    </w:p>
    <w:p w:rsidR="00000000" w:rsidDel="00000000" w:rsidP="00000000" w:rsidRDefault="00000000" w:rsidRPr="00000000" w14:paraId="0000014C">
      <w:pPr>
        <w:numPr>
          <w:ilvl w:val="2"/>
          <w:numId w:val="1"/>
        </w:numPr>
        <w:ind w:left="2160" w:hanging="360"/>
      </w:pPr>
      <w:r w:rsidDel="00000000" w:rsidR="00000000" w:rsidRPr="00000000">
        <w:rPr>
          <w:rtl w:val="0"/>
        </w:rPr>
        <w:t xml:space="preserve">Evaluate in relation a controlled set of different data properties and to the models' assumptions</w:t>
      </w:r>
    </w:p>
    <w:p w:rsidR="00000000" w:rsidDel="00000000" w:rsidP="00000000" w:rsidRDefault="00000000" w:rsidRPr="00000000" w14:paraId="0000014D">
      <w:pPr>
        <w:numPr>
          <w:ilvl w:val="1"/>
          <w:numId w:val="1"/>
        </w:numPr>
        <w:ind w:left="1440" w:hanging="360"/>
        <w:rPr>
          <w:u w:val="none"/>
        </w:rPr>
      </w:pPr>
      <w:r w:rsidDel="00000000" w:rsidR="00000000" w:rsidRPr="00000000">
        <w:rPr>
          <w:rtl w:val="0"/>
        </w:rPr>
        <w:t xml:space="preserve">Notes/modifications</w:t>
      </w:r>
    </w:p>
    <w:p w:rsidR="00000000" w:rsidDel="00000000" w:rsidP="00000000" w:rsidRDefault="00000000" w:rsidRPr="00000000" w14:paraId="0000014E">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Outline project methods</w:t>
      </w:r>
    </w:p>
    <w:p w:rsidR="00000000" w:rsidDel="00000000" w:rsidP="00000000" w:rsidRDefault="00000000" w:rsidRPr="00000000" w14:paraId="00000150">
      <w:pPr>
        <w:numPr>
          <w:ilvl w:val="1"/>
          <w:numId w:val="1"/>
        </w:numPr>
        <w:ind w:left="1440" w:hanging="360"/>
      </w:pPr>
      <w:r w:rsidDel="00000000" w:rsidR="00000000" w:rsidRPr="00000000">
        <w:rPr>
          <w:rtl w:val="0"/>
        </w:rPr>
        <w:t xml:space="preserve">Use simulated data from an OM to provide an “truth” for model comparison</w:t>
      </w:r>
    </w:p>
    <w:p w:rsidR="00000000" w:rsidDel="00000000" w:rsidP="00000000" w:rsidRDefault="00000000" w:rsidRPr="00000000" w14:paraId="00000151">
      <w:pPr>
        <w:numPr>
          <w:ilvl w:val="2"/>
          <w:numId w:val="1"/>
        </w:numPr>
        <w:ind w:left="2160" w:hanging="360"/>
      </w:pPr>
      <w:r w:rsidDel="00000000" w:rsidR="00000000" w:rsidRPr="00000000">
        <w:rPr>
          <w:rtl w:val="0"/>
        </w:rPr>
        <w:t xml:space="preserve">Estimation models all coherently aligned to the same system (virtual) and data</w:t>
      </w:r>
    </w:p>
    <w:p w:rsidR="00000000" w:rsidDel="00000000" w:rsidP="00000000" w:rsidRDefault="00000000" w:rsidRPr="00000000" w14:paraId="00000152">
      <w:pPr>
        <w:numPr>
          <w:ilvl w:val="2"/>
          <w:numId w:val="1"/>
        </w:numPr>
        <w:ind w:left="2160" w:hanging="360"/>
      </w:pPr>
      <w:r w:rsidDel="00000000" w:rsidR="00000000" w:rsidRPr="00000000">
        <w:rPr>
          <w:rtl w:val="0"/>
        </w:rPr>
        <w:t xml:space="preserve">Atlantis as OM: pros</w:t>
      </w:r>
    </w:p>
    <w:p w:rsidR="00000000" w:rsidDel="00000000" w:rsidP="00000000" w:rsidRDefault="00000000" w:rsidRPr="00000000" w14:paraId="00000153">
      <w:pPr>
        <w:numPr>
          <w:ilvl w:val="3"/>
          <w:numId w:val="1"/>
        </w:numPr>
        <w:ind w:left="2880" w:hanging="360"/>
      </w:pPr>
      <w:r w:rsidDel="00000000" w:rsidR="00000000" w:rsidRPr="00000000">
        <w:rPr>
          <w:rtl w:val="0"/>
        </w:rPr>
        <w:t xml:space="preserve">largely driven by physical processes and biological pattern are mainly emergent property which is very different from most/all estimation models (EM) tested</w:t>
      </w:r>
    </w:p>
    <w:p w:rsidR="00000000" w:rsidDel="00000000" w:rsidP="00000000" w:rsidRDefault="00000000" w:rsidRPr="00000000" w14:paraId="00000154">
      <w:pPr>
        <w:numPr>
          <w:ilvl w:val="3"/>
          <w:numId w:val="1"/>
        </w:numPr>
        <w:ind w:left="2880" w:hanging="360"/>
      </w:pPr>
      <w:r w:rsidDel="00000000" w:rsidR="00000000" w:rsidRPr="00000000">
        <w:rPr>
          <w:rtl w:val="0"/>
        </w:rPr>
        <w:t xml:space="preserve">finer scale than all the EM so aggregation will be required and common to prepare the input for all the EM </w:t>
      </w:r>
    </w:p>
    <w:p w:rsidR="00000000" w:rsidDel="00000000" w:rsidP="00000000" w:rsidRDefault="00000000" w:rsidRPr="00000000" w14:paraId="00000155">
      <w:pPr>
        <w:numPr>
          <w:ilvl w:val="3"/>
          <w:numId w:val="1"/>
        </w:numPr>
        <w:ind w:left="2880" w:hanging="360"/>
        <w:rPr>
          <w:u w:val="none"/>
        </w:rPr>
      </w:pPr>
      <w:r w:rsidDel="00000000" w:rsidR="00000000" w:rsidRPr="00000000">
        <w:rPr>
          <w:rtl w:val="0"/>
        </w:rPr>
        <w:t xml:space="preserve">R package </w:t>
      </w:r>
      <w:hyperlink r:id="rId16">
        <w:r w:rsidDel="00000000" w:rsidR="00000000" w:rsidRPr="00000000">
          <w:rPr>
            <w:color w:val="1155cc"/>
            <w:u w:val="single"/>
            <w:rtl w:val="0"/>
          </w:rPr>
          <w:t xml:space="preserve">atlantisom</w:t>
        </w:r>
      </w:hyperlink>
      <w:r w:rsidDel="00000000" w:rsidR="00000000" w:rsidRPr="00000000">
        <w:rPr>
          <w:rtl w:val="0"/>
        </w:rPr>
        <w:t xml:space="preserve"> to build datasets</w:t>
      </w:r>
    </w:p>
    <w:p w:rsidR="00000000" w:rsidDel="00000000" w:rsidP="00000000" w:rsidRDefault="00000000" w:rsidRPr="00000000" w14:paraId="00000156">
      <w:pPr>
        <w:numPr>
          <w:ilvl w:val="2"/>
          <w:numId w:val="1"/>
        </w:numPr>
        <w:ind w:left="2160" w:hanging="360"/>
      </w:pPr>
      <w:r w:rsidDel="00000000" w:rsidR="00000000" w:rsidRPr="00000000">
        <w:rPr>
          <w:rtl w:val="0"/>
        </w:rPr>
        <w:t xml:space="preserve">Atlantis as OM: cons</w:t>
      </w:r>
    </w:p>
    <w:p w:rsidR="00000000" w:rsidDel="00000000" w:rsidP="00000000" w:rsidRDefault="00000000" w:rsidRPr="00000000" w14:paraId="00000157">
      <w:pPr>
        <w:numPr>
          <w:ilvl w:val="3"/>
          <w:numId w:val="1"/>
        </w:numPr>
        <w:ind w:left="2880" w:hanging="360"/>
      </w:pPr>
      <w:r w:rsidDel="00000000" w:rsidR="00000000" w:rsidRPr="00000000">
        <w:rPr>
          <w:rtl w:val="0"/>
        </w:rPr>
        <w:t xml:space="preserve">...</w:t>
      </w:r>
    </w:p>
    <w:p w:rsidR="00000000" w:rsidDel="00000000" w:rsidP="00000000" w:rsidRDefault="00000000" w:rsidRPr="00000000" w14:paraId="00000158">
      <w:pPr>
        <w:numPr>
          <w:ilvl w:val="2"/>
          <w:numId w:val="1"/>
        </w:numPr>
        <w:ind w:left="2160" w:hanging="360"/>
        <w:rPr>
          <w:u w:val="none"/>
        </w:rPr>
      </w:pPr>
      <w:r w:rsidDel="00000000" w:rsidR="00000000" w:rsidRPr="00000000">
        <w:rPr>
          <w:rtl w:val="0"/>
        </w:rPr>
        <w:t xml:space="preserve">Describe Atlantis scenarios and datasets</w:t>
      </w:r>
    </w:p>
    <w:p w:rsidR="00000000" w:rsidDel="00000000" w:rsidP="00000000" w:rsidRDefault="00000000" w:rsidRPr="00000000" w14:paraId="00000159">
      <w:pPr>
        <w:numPr>
          <w:ilvl w:val="3"/>
          <w:numId w:val="1"/>
        </w:numPr>
        <w:ind w:left="2880" w:hanging="360"/>
        <w:rPr>
          <w:u w:val="none"/>
        </w:rPr>
      </w:pPr>
      <w:r w:rsidDel="00000000" w:rsidR="00000000" w:rsidRPr="00000000">
        <w:rPr>
          <w:rtl w:val="0"/>
        </w:rPr>
        <w:t xml:space="preserve">Possible to use more than one? </w:t>
      </w:r>
    </w:p>
    <w:p w:rsidR="00000000" w:rsidDel="00000000" w:rsidP="00000000" w:rsidRDefault="00000000" w:rsidRPr="00000000" w14:paraId="0000015A">
      <w:pPr>
        <w:numPr>
          <w:ilvl w:val="4"/>
          <w:numId w:val="1"/>
        </w:numPr>
        <w:ind w:left="3600" w:hanging="360"/>
        <w:rPr>
          <w:u w:val="none"/>
        </w:rPr>
      </w:pPr>
      <w:r w:rsidDel="00000000" w:rsidR="00000000" w:rsidRPr="00000000">
        <w:rPr>
          <w:rtl w:val="0"/>
        </w:rPr>
        <w:t xml:space="preserve">Yes, but do we need to? Discuss advantages and disadvantages of having multiple models.</w:t>
      </w:r>
    </w:p>
    <w:p w:rsidR="00000000" w:rsidDel="00000000" w:rsidP="00000000" w:rsidRDefault="00000000" w:rsidRPr="00000000" w14:paraId="0000015B">
      <w:pPr>
        <w:numPr>
          <w:ilvl w:val="4"/>
          <w:numId w:val="1"/>
        </w:numPr>
        <w:ind w:left="3600" w:hanging="360"/>
        <w:rPr>
          <w:u w:val="none"/>
        </w:rPr>
      </w:pPr>
      <w:r w:rsidDel="00000000" w:rsidR="00000000" w:rsidRPr="00000000">
        <w:rPr>
          <w:rtl w:val="0"/>
        </w:rPr>
        <w:t xml:space="preserve">Unless the NOBA model has an issue where it is missing something we want to test, may be easiest to work with this one. Doesn’t really matter what ecosystem is represented for our purposes</w:t>
      </w:r>
    </w:p>
    <w:p w:rsidR="00000000" w:rsidDel="00000000" w:rsidP="00000000" w:rsidRDefault="00000000" w:rsidRPr="00000000" w14:paraId="0000015C">
      <w:pPr>
        <w:numPr>
          <w:ilvl w:val="3"/>
          <w:numId w:val="1"/>
        </w:numPr>
        <w:ind w:left="2880" w:hanging="360"/>
        <w:rPr>
          <w:u w:val="none"/>
        </w:rPr>
      </w:pPr>
      <w:r w:rsidDel="00000000" w:rsidR="00000000" w:rsidRPr="00000000">
        <w:rPr>
          <w:rtl w:val="0"/>
        </w:rPr>
        <w:t xml:space="preserve">Norwegian Barents Sea Atlantis </w:t>
      </w:r>
      <w:hyperlink r:id="rId17">
        <w:r w:rsidDel="00000000" w:rsidR="00000000" w:rsidRPr="00000000">
          <w:rPr>
            <w:color w:val="1155cc"/>
            <w:u w:val="single"/>
            <w:rtl w:val="0"/>
          </w:rPr>
          <w:t xml:space="preserve">NOBA model</w:t>
        </w:r>
      </w:hyperlink>
      <w:r w:rsidDel="00000000" w:rsidR="00000000" w:rsidRPr="00000000">
        <w:rPr>
          <w:rtl w:val="0"/>
        </w:rPr>
        <w:t xml:space="preserve">. Cecilie Hansen is main modeler and we will need to contact her for which runs are working and which would be best.</w:t>
      </w:r>
    </w:p>
    <w:p w:rsidR="00000000" w:rsidDel="00000000" w:rsidP="00000000" w:rsidRDefault="00000000" w:rsidRPr="00000000" w14:paraId="0000015D">
      <w:pPr>
        <w:numPr>
          <w:ilvl w:val="3"/>
          <w:numId w:val="1"/>
        </w:numPr>
        <w:ind w:left="2880" w:hanging="360"/>
        <w:rPr>
          <w:u w:val="none"/>
        </w:rPr>
      </w:pPr>
      <w:r w:rsidDel="00000000" w:rsidR="00000000" w:rsidRPr="00000000">
        <w:rPr>
          <w:rtl w:val="0"/>
        </w:rPr>
        <w:t xml:space="preserve">Scenarios: </w:t>
      </w:r>
      <w:hyperlink r:id="rId18">
        <w:r w:rsidDel="00000000" w:rsidR="00000000" w:rsidRPr="00000000">
          <w:rPr>
            <w:color w:val="1155cc"/>
            <w:u w:val="single"/>
            <w:rtl w:val="0"/>
          </w:rPr>
          <w:t xml:space="preserve">climate and fishing example</w:t>
        </w:r>
      </w:hyperlink>
      <w:r w:rsidDel="00000000" w:rsidR="00000000" w:rsidRPr="00000000">
        <w:rPr>
          <w:rtl w:val="0"/>
        </w:rPr>
        <w:t xml:space="preserve"> already run</w:t>
      </w:r>
    </w:p>
    <w:p w:rsidR="00000000" w:rsidDel="00000000" w:rsidP="00000000" w:rsidRDefault="00000000" w:rsidRPr="00000000" w14:paraId="0000015E">
      <w:pPr>
        <w:numPr>
          <w:ilvl w:val="4"/>
          <w:numId w:val="1"/>
        </w:numPr>
        <w:ind w:left="3600" w:hanging="360"/>
        <w:rPr>
          <w:u w:val="none"/>
        </w:rPr>
      </w:pPr>
      <w:r w:rsidDel="00000000" w:rsidR="00000000" w:rsidRPr="00000000">
        <w:rPr>
          <w:rtl w:val="0"/>
        </w:rPr>
        <w:t xml:space="preserve">Changed level of fishing pressure, but not selectivity (CCA)</w:t>
      </w:r>
    </w:p>
    <w:p w:rsidR="00000000" w:rsidDel="00000000" w:rsidP="00000000" w:rsidRDefault="00000000" w:rsidRPr="00000000" w14:paraId="0000015F">
      <w:pPr>
        <w:numPr>
          <w:ilvl w:val="4"/>
          <w:numId w:val="1"/>
        </w:numPr>
        <w:ind w:left="3600" w:hanging="360"/>
        <w:rPr>
          <w:u w:val="none"/>
        </w:rPr>
      </w:pPr>
      <w:r w:rsidDel="00000000" w:rsidR="00000000" w:rsidRPr="00000000">
        <w:rPr>
          <w:rtl w:val="0"/>
        </w:rPr>
        <w:t xml:space="preserve">Newer runs with different fishery selectivity being done for NOBA--in progress. </w:t>
      </w:r>
    </w:p>
    <w:p w:rsidR="00000000" w:rsidDel="00000000" w:rsidP="00000000" w:rsidRDefault="00000000" w:rsidRPr="00000000" w14:paraId="00000160">
      <w:pPr>
        <w:numPr>
          <w:ilvl w:val="5"/>
          <w:numId w:val="1"/>
        </w:numPr>
        <w:ind w:left="4320" w:hanging="360"/>
        <w:rPr>
          <w:u w:val="none"/>
        </w:rPr>
      </w:pPr>
      <w:r w:rsidDel="00000000" w:rsidR="00000000" w:rsidRPr="00000000">
        <w:rPr>
          <w:rtl w:val="0"/>
        </w:rPr>
        <w:t xml:space="preserve">Slow change over time</w:t>
      </w:r>
    </w:p>
    <w:p w:rsidR="00000000" w:rsidDel="00000000" w:rsidP="00000000" w:rsidRDefault="00000000" w:rsidRPr="00000000" w14:paraId="00000161">
      <w:pPr>
        <w:numPr>
          <w:ilvl w:val="5"/>
          <w:numId w:val="1"/>
        </w:numPr>
        <w:ind w:left="4320" w:hanging="360"/>
        <w:rPr>
          <w:u w:val="none"/>
        </w:rPr>
      </w:pPr>
      <w:r w:rsidDel="00000000" w:rsidR="00000000" w:rsidRPr="00000000">
        <w:rPr>
          <w:rtl w:val="0"/>
        </w:rPr>
        <w:t xml:space="preserve">Sudden change over time (&lt;5 yrs)</w:t>
      </w:r>
    </w:p>
    <w:p w:rsidR="00000000" w:rsidDel="00000000" w:rsidP="00000000" w:rsidRDefault="00000000" w:rsidRPr="00000000" w14:paraId="00000162">
      <w:pPr>
        <w:numPr>
          <w:ilvl w:val="5"/>
          <w:numId w:val="1"/>
        </w:numPr>
        <w:ind w:left="4320" w:hanging="360"/>
        <w:rPr>
          <w:ins w:author="Isaac Kaplan - NOAA Federal" w:id="0" w:date="2020-12-08T15:29:12Z"/>
          <w:u w:val="none"/>
        </w:rPr>
      </w:pPr>
      <w:r w:rsidDel="00000000" w:rsidR="00000000" w:rsidRPr="00000000">
        <w:rPr>
          <w:rtl w:val="0"/>
        </w:rPr>
        <w:t xml:space="preserve">Relate to mean weight at age? Haddock selectivity at age changes due to density dependence/wt age. Selectivity at length is being implemented. Alfonso/Cecile to confirm.</w:t>
      </w:r>
      <w:ins w:author="Isaac Kaplan - NOAA Federal" w:id="0" w:date="2020-12-08T15:29:12Z">
        <w:r w:rsidDel="00000000" w:rsidR="00000000" w:rsidRPr="00000000">
          <w:rPr>
            <w:rtl w:val="0"/>
          </w:rPr>
        </w:r>
      </w:ins>
    </w:p>
    <w:p w:rsidR="00000000" w:rsidDel="00000000" w:rsidP="00000000" w:rsidRDefault="00000000" w:rsidRPr="00000000" w14:paraId="00000163">
      <w:pPr>
        <w:numPr>
          <w:ilvl w:val="5"/>
          <w:numId w:val="1"/>
        </w:numPr>
        <w:ind w:left="4320" w:hanging="360"/>
        <w:rPr>
          <w:u w:val="none"/>
        </w:rPr>
      </w:pPr>
      <w:ins w:author="Isaac Kaplan - NOAA Federal" w:id="0" w:date="2020-12-08T15:29:12Z">
        <w:r w:rsidDel="00000000" w:rsidR="00000000" w:rsidRPr="00000000">
          <w:rPr>
            <w:rtl w:val="0"/>
          </w:rPr>
          <w:t xml:space="preserve">California Current Atlantis (Kaplan) should copy selectivity methods from Alfonso/Cecilie NOBA</w:t>
        </w:r>
      </w:ins>
      <w:r w:rsidDel="00000000" w:rsidR="00000000" w:rsidRPr="00000000">
        <w:rPr>
          <w:rtl w:val="0"/>
        </w:rPr>
      </w:r>
    </w:p>
    <w:p w:rsidR="00000000" w:rsidDel="00000000" w:rsidP="00000000" w:rsidRDefault="00000000" w:rsidRPr="00000000" w14:paraId="00000164">
      <w:pPr>
        <w:numPr>
          <w:ilvl w:val="4"/>
          <w:numId w:val="1"/>
        </w:numPr>
        <w:ind w:left="3600" w:hanging="360"/>
        <w:rPr>
          <w:u w:val="none"/>
        </w:rPr>
      </w:pPr>
      <w:r w:rsidDel="00000000" w:rsidR="00000000" w:rsidRPr="00000000">
        <w:rPr>
          <w:rtl w:val="0"/>
        </w:rPr>
        <w:t xml:space="preserve">May be interesting to see how multispecies model reacts to changes in fishery selectivity</w:t>
      </w:r>
    </w:p>
    <w:p w:rsidR="00000000" w:rsidDel="00000000" w:rsidP="00000000" w:rsidRDefault="00000000" w:rsidRPr="00000000" w14:paraId="00000165">
      <w:pPr>
        <w:numPr>
          <w:ilvl w:val="4"/>
          <w:numId w:val="1"/>
        </w:numPr>
        <w:ind w:left="3600" w:hanging="360"/>
        <w:rPr>
          <w:u w:val="none"/>
        </w:rPr>
      </w:pPr>
      <w:r w:rsidDel="00000000" w:rsidR="00000000" w:rsidRPr="00000000">
        <w:rPr>
          <w:rtl w:val="0"/>
        </w:rPr>
        <w:t xml:space="preserve">Survey selectivity can be done using atlantisom</w:t>
      </w:r>
    </w:p>
    <w:p w:rsidR="00000000" w:rsidDel="00000000" w:rsidP="00000000" w:rsidRDefault="00000000" w:rsidRPr="00000000" w14:paraId="00000166">
      <w:pPr>
        <w:numPr>
          <w:ilvl w:val="3"/>
          <w:numId w:val="1"/>
        </w:numPr>
        <w:ind w:left="2880" w:hanging="360"/>
        <w:rPr>
          <w:u w:val="none"/>
        </w:rPr>
      </w:pPr>
      <w:r w:rsidDel="00000000" w:rsidR="00000000" w:rsidRPr="00000000">
        <w:rPr>
          <w:rtl w:val="0"/>
        </w:rPr>
        <w:t xml:space="preserve">Datasets</w:t>
      </w:r>
    </w:p>
    <w:p w:rsidR="00000000" w:rsidDel="00000000" w:rsidP="00000000" w:rsidRDefault="00000000" w:rsidRPr="00000000" w14:paraId="00000167">
      <w:pPr>
        <w:numPr>
          <w:ilvl w:val="4"/>
          <w:numId w:val="1"/>
        </w:numPr>
        <w:ind w:left="3600" w:hanging="360"/>
        <w:rPr>
          <w:u w:val="none"/>
        </w:rPr>
      </w:pPr>
      <w:r w:rsidDel="00000000" w:rsidR="00000000" w:rsidRPr="00000000">
        <w:rPr>
          <w:rtl w:val="0"/>
        </w:rPr>
        <w:t xml:space="preserve">Example multispecies </w:t>
      </w:r>
      <w:hyperlink r:id="rId19">
        <w:r w:rsidDel="00000000" w:rsidR="00000000" w:rsidRPr="00000000">
          <w:rPr>
            <w:color w:val="1155cc"/>
            <w:u w:val="single"/>
            <w:rtl w:val="0"/>
          </w:rPr>
          <w:t xml:space="preserve">survey indices, age and length comps</w:t>
        </w:r>
      </w:hyperlink>
      <w:r w:rsidDel="00000000" w:rsidR="00000000" w:rsidRPr="00000000">
        <w:rPr>
          <w:rtl w:val="0"/>
        </w:rPr>
      </w:r>
    </w:p>
    <w:p w:rsidR="00000000" w:rsidDel="00000000" w:rsidP="00000000" w:rsidRDefault="00000000" w:rsidRPr="00000000" w14:paraId="00000168">
      <w:pPr>
        <w:numPr>
          <w:ilvl w:val="5"/>
          <w:numId w:val="1"/>
        </w:numPr>
        <w:ind w:left="4320" w:hanging="360"/>
        <w:rPr>
          <w:u w:val="none"/>
        </w:rPr>
      </w:pPr>
      <w:r w:rsidDel="00000000" w:rsidR="00000000" w:rsidRPr="00000000">
        <w:rPr>
          <w:rtl w:val="0"/>
        </w:rPr>
        <w:t xml:space="preserve">Which species and fisheries?</w:t>
      </w:r>
    </w:p>
    <w:p w:rsidR="00000000" w:rsidDel="00000000" w:rsidP="00000000" w:rsidRDefault="00000000" w:rsidRPr="00000000" w14:paraId="00000169">
      <w:pPr>
        <w:numPr>
          <w:ilvl w:val="5"/>
          <w:numId w:val="1"/>
        </w:numPr>
        <w:ind w:left="4320" w:hanging="360"/>
        <w:rPr>
          <w:u w:val="none"/>
        </w:rPr>
      </w:pPr>
      <w:r w:rsidDel="00000000" w:rsidR="00000000" w:rsidRPr="00000000">
        <w:rPr>
          <w:rtl w:val="0"/>
        </w:rPr>
        <w:t xml:space="preserve">Start with a subset of the 11 and their target fisheries</w:t>
      </w:r>
    </w:p>
    <w:p w:rsidR="00000000" w:rsidDel="00000000" w:rsidP="00000000" w:rsidRDefault="00000000" w:rsidRPr="00000000" w14:paraId="0000016A">
      <w:pPr>
        <w:numPr>
          <w:ilvl w:val="5"/>
          <w:numId w:val="1"/>
        </w:numPr>
        <w:ind w:left="4320" w:hanging="360"/>
        <w:rPr>
          <w:u w:val="none"/>
        </w:rPr>
      </w:pPr>
      <w:r w:rsidDel="00000000" w:rsidR="00000000" w:rsidRPr="00000000">
        <w:rPr>
          <w:rtl w:val="0"/>
        </w:rPr>
        <w:t xml:space="preserve">Make a table of prey mortality by age class--will need</w:t>
      </w:r>
      <w:commentRangeStart w:id="7"/>
      <w:r w:rsidDel="00000000" w:rsidR="00000000" w:rsidRPr="00000000">
        <w:rPr>
          <w:rtl w:val="0"/>
        </w:rPr>
        <w:t xml:space="preserve"> prey size info for size preference curves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B">
      <w:pPr>
        <w:numPr>
          <w:ilvl w:val="4"/>
          <w:numId w:val="1"/>
        </w:numPr>
        <w:ind w:left="3600" w:hanging="360"/>
        <w:rPr>
          <w:u w:val="none"/>
        </w:rPr>
      </w:pPr>
      <w:r w:rsidDel="00000000" w:rsidR="00000000" w:rsidRPr="00000000">
        <w:rPr>
          <w:rtl w:val="0"/>
        </w:rPr>
        <w:t xml:space="preserve">Example multispecies </w:t>
      </w:r>
      <w:hyperlink r:id="rId20">
        <w:r w:rsidDel="00000000" w:rsidR="00000000" w:rsidRPr="00000000">
          <w:rPr>
            <w:color w:val="1155cc"/>
            <w:u w:val="single"/>
            <w:rtl w:val="0"/>
          </w:rPr>
          <w:t xml:space="preserve">diet data</w:t>
        </w:r>
      </w:hyperlink>
      <w:r w:rsidDel="00000000" w:rsidR="00000000" w:rsidRPr="00000000">
        <w:rPr>
          <w:rtl w:val="0"/>
        </w:rPr>
      </w:r>
    </w:p>
    <w:p w:rsidR="00000000" w:rsidDel="00000000" w:rsidP="00000000" w:rsidRDefault="00000000" w:rsidRPr="00000000" w14:paraId="0000016C">
      <w:pPr>
        <w:numPr>
          <w:ilvl w:val="4"/>
          <w:numId w:val="1"/>
        </w:numPr>
        <w:ind w:left="3600" w:hanging="360"/>
        <w:rPr>
          <w:u w:val="none"/>
        </w:rPr>
      </w:pPr>
      <w:r w:rsidDel="00000000" w:rsidR="00000000" w:rsidRPr="00000000">
        <w:rPr>
          <w:rtl w:val="0"/>
        </w:rPr>
        <w:t xml:space="preserve">Missing data:</w:t>
      </w:r>
    </w:p>
    <w:p w:rsidR="00000000" w:rsidDel="00000000" w:rsidP="00000000" w:rsidRDefault="00000000" w:rsidRPr="00000000" w14:paraId="0000016D">
      <w:pPr>
        <w:numPr>
          <w:ilvl w:val="5"/>
          <w:numId w:val="1"/>
        </w:numPr>
        <w:ind w:left="4320" w:hanging="360"/>
        <w:rPr>
          <w:u w:val="none"/>
        </w:rPr>
      </w:pPr>
      <w:r w:rsidDel="00000000" w:rsidR="00000000" w:rsidRPr="00000000">
        <w:rPr>
          <w:rtl w:val="0"/>
        </w:rPr>
        <w:t xml:space="preserve">Prey size</w:t>
      </w:r>
    </w:p>
    <w:p w:rsidR="00000000" w:rsidDel="00000000" w:rsidP="00000000" w:rsidRDefault="00000000" w:rsidRPr="00000000" w14:paraId="0000016E">
      <w:pPr>
        <w:numPr>
          <w:ilvl w:val="5"/>
          <w:numId w:val="1"/>
        </w:numPr>
        <w:ind w:left="4320" w:hanging="360"/>
        <w:rPr>
          <w:u w:val="none"/>
        </w:rPr>
      </w:pPr>
      <w:r w:rsidDel="00000000" w:rsidR="00000000" w:rsidRPr="00000000">
        <w:rPr>
          <w:rtl w:val="0"/>
        </w:rPr>
        <w:t xml:space="preserve">Spatial definitions? A single area or multiple? A re</w:t>
      </w:r>
      <w:commentRangeStart w:id="8"/>
      <w:commentRangeStart w:id="9"/>
      <w:r w:rsidDel="00000000" w:rsidR="00000000" w:rsidRPr="00000000">
        <w:rPr>
          <w:rtl w:val="0"/>
        </w:rPr>
        <w:t xml:space="preserve">asonable division into two main areas--migrations are in there and the key division would be Barents vs deep ocean/Atlantic and migration coastal vs offshore cod/herring/haddock mix in spring then leave. Need to check how migration is implemented. Focus on Barents and groundfish interaction? Mackerel herring and blue whiting for offshore areas. Competing for same food supply?</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6F">
      <w:pPr>
        <w:numPr>
          <w:ilvl w:val="5"/>
          <w:numId w:val="1"/>
        </w:numPr>
        <w:ind w:left="4320" w:hanging="360"/>
        <w:rPr>
          <w:u w:val="none"/>
        </w:rPr>
      </w:pPr>
      <w:r w:rsidDel="00000000" w:rsidR="00000000" w:rsidRPr="00000000">
        <w:rPr>
          <w:rtl w:val="0"/>
        </w:rPr>
        <w:t xml:space="preserve">Catch and effort by fleet--4 fleets in NOBA</w:t>
      </w:r>
    </w:p>
    <w:p w:rsidR="00000000" w:rsidDel="00000000" w:rsidP="00000000" w:rsidRDefault="00000000" w:rsidRPr="00000000" w14:paraId="00000170">
      <w:pPr>
        <w:numPr>
          <w:ilvl w:val="5"/>
          <w:numId w:val="1"/>
        </w:numPr>
        <w:ind w:left="4320" w:hanging="360"/>
        <w:rPr>
          <w:u w:val="none"/>
        </w:rPr>
      </w:pPr>
      <w:r w:rsidDel="00000000" w:rsidR="00000000" w:rsidRPr="00000000">
        <w:rPr>
          <w:rtl w:val="0"/>
        </w:rPr>
        <w:t xml:space="preserve">Reference fleet? For CPUE? May be possible but likely best to use the survey instead</w:t>
      </w:r>
    </w:p>
    <w:p w:rsidR="00000000" w:rsidDel="00000000" w:rsidP="00000000" w:rsidRDefault="00000000" w:rsidRPr="00000000" w14:paraId="00000171">
      <w:pPr>
        <w:numPr>
          <w:ilvl w:val="5"/>
          <w:numId w:val="1"/>
        </w:numPr>
        <w:ind w:left="4320" w:hanging="360"/>
        <w:rPr>
          <w:u w:val="none"/>
        </w:rPr>
      </w:pPr>
      <w:r w:rsidDel="00000000" w:rsidR="00000000" w:rsidRPr="00000000">
        <w:rPr>
          <w:rtl w:val="0"/>
        </w:rPr>
        <w:t xml:space="preserve">Per capita consumption? C/B. where to get bioenergetic parameters? Important parameter for any model--perhaps provide the</w:t>
      </w:r>
      <w:commentRangeStart w:id="10"/>
      <w:r w:rsidDel="00000000" w:rsidR="00000000" w:rsidRPr="00000000">
        <w:rPr>
          <w:rtl w:val="0"/>
        </w:rPr>
        <w:t xml:space="preserve"> true number from Atlantis instead</w:t>
      </w:r>
      <w:commentRangeEnd w:id="10"/>
      <w:r w:rsidDel="00000000" w:rsidR="00000000" w:rsidRPr="00000000">
        <w:commentReference w:id="10"/>
      </w:r>
      <w:r w:rsidDel="00000000" w:rsidR="00000000" w:rsidRPr="00000000">
        <w:rPr>
          <w:rtl w:val="0"/>
        </w:rPr>
        <w:t xml:space="preserve"> of estimating? Give a set of true, biased high, and biased low? Test for sensitivity</w:t>
      </w:r>
    </w:p>
    <w:p w:rsidR="00000000" w:rsidDel="00000000" w:rsidP="00000000" w:rsidRDefault="00000000" w:rsidRPr="00000000" w14:paraId="00000172">
      <w:pPr>
        <w:numPr>
          <w:ilvl w:val="5"/>
          <w:numId w:val="1"/>
        </w:numPr>
        <w:ind w:left="4320" w:hanging="360"/>
        <w:rPr>
          <w:u w:val="none"/>
        </w:rPr>
      </w:pPr>
      <w:r w:rsidDel="00000000" w:rsidR="00000000" w:rsidRPr="00000000">
        <w:rPr>
          <w:rtl w:val="0"/>
        </w:rPr>
        <w:t xml:space="preserve">Observation uncertainty: generate an interval around the atlantisom observations? Hand models cvs? Can generate many replicates of observations so need to decide how we want to design (e.g. 100 replicate datasets and fit to each?)</w:t>
      </w:r>
    </w:p>
    <w:p w:rsidR="00000000" w:rsidDel="00000000" w:rsidP="00000000" w:rsidRDefault="00000000" w:rsidRPr="00000000" w14:paraId="00000173">
      <w:pPr>
        <w:numPr>
          <w:ilvl w:val="5"/>
          <w:numId w:val="1"/>
        </w:numPr>
        <w:ind w:left="4320" w:hanging="360"/>
        <w:rPr>
          <w:u w:val="none"/>
        </w:rPr>
      </w:pPr>
      <w:r w:rsidDel="00000000" w:rsidR="00000000" w:rsidRPr="00000000">
        <w:rPr>
          <w:rtl w:val="0"/>
        </w:rPr>
        <w:t xml:space="preserve">Main single dataset but generate multiple datasets for people to possibly pursue different interests?</w:t>
      </w:r>
      <w:r w:rsidDel="00000000" w:rsidR="00000000" w:rsidRPr="00000000">
        <w:rPr>
          <w:rtl w:val="0"/>
        </w:rPr>
      </w:r>
    </w:p>
    <w:p w:rsidR="00000000" w:rsidDel="00000000" w:rsidP="00000000" w:rsidRDefault="00000000" w:rsidRPr="00000000" w14:paraId="00000174">
      <w:pPr>
        <w:numPr>
          <w:ilvl w:val="4"/>
          <w:numId w:val="1"/>
        </w:numPr>
        <w:ind w:left="3600" w:hanging="360"/>
      </w:pPr>
      <w:r w:rsidDel="00000000" w:rsidR="00000000" w:rsidRPr="00000000">
        <w:rPr>
          <w:rtl w:val="0"/>
        </w:rPr>
        <w:t xml:space="preserve">Which dataset to prepare from Atln simulations?</w:t>
      </w:r>
    </w:p>
    <w:p w:rsidR="00000000" w:rsidDel="00000000" w:rsidP="00000000" w:rsidRDefault="00000000" w:rsidRPr="00000000" w14:paraId="00000175">
      <w:pPr>
        <w:numPr>
          <w:ilvl w:val="5"/>
          <w:numId w:val="1"/>
        </w:numPr>
        <w:ind w:left="4320" w:hanging="360"/>
        <w:rPr>
          <w:u w:val="none"/>
        </w:rPr>
      </w:pPr>
      <w:r w:rsidDel="00000000" w:rsidR="00000000" w:rsidRPr="00000000">
        <w:rPr>
          <w:rtl w:val="0"/>
        </w:rPr>
        <w:t xml:space="preserve">People to help design--especially if people are not directly running a model? </w:t>
      </w:r>
    </w:p>
    <w:p w:rsidR="00000000" w:rsidDel="00000000" w:rsidP="00000000" w:rsidRDefault="00000000" w:rsidRPr="00000000" w14:paraId="00000176">
      <w:pPr>
        <w:numPr>
          <w:ilvl w:val="6"/>
          <w:numId w:val="1"/>
        </w:numPr>
        <w:ind w:left="5040" w:hanging="360"/>
        <w:rPr>
          <w:u w:val="none"/>
        </w:rPr>
      </w:pPr>
      <w:r w:rsidDel="00000000" w:rsidR="00000000" w:rsidRPr="00000000">
        <w:rPr>
          <w:rtl w:val="0"/>
        </w:rPr>
        <w:t xml:space="preserve">Floor Soudijn (or I can help out with model simulations for one of the models if someone needs help)</w:t>
      </w:r>
    </w:p>
    <w:p w:rsidR="00000000" w:rsidDel="00000000" w:rsidP="00000000" w:rsidRDefault="00000000" w:rsidRPr="00000000" w14:paraId="00000177">
      <w:pPr>
        <w:numPr>
          <w:ilvl w:val="6"/>
          <w:numId w:val="1"/>
        </w:numPr>
        <w:ind w:left="5040" w:hanging="360"/>
        <w:rPr>
          <w:u w:val="none"/>
        </w:rPr>
      </w:pPr>
      <w:r w:rsidDel="00000000" w:rsidR="00000000" w:rsidRPr="00000000">
        <w:rPr>
          <w:rtl w:val="0"/>
        </w:rPr>
        <w:t xml:space="preserve">Xochitl Cormon (not very available to work on it in December lots of teaching :/)</w:t>
      </w:r>
    </w:p>
    <w:p w:rsidR="00000000" w:rsidDel="00000000" w:rsidP="00000000" w:rsidRDefault="00000000" w:rsidRPr="00000000" w14:paraId="00000178">
      <w:pPr>
        <w:numPr>
          <w:ilvl w:val="6"/>
          <w:numId w:val="1"/>
        </w:numPr>
        <w:ind w:left="5040" w:hanging="360"/>
        <w:rPr>
          <w:u w:val="none"/>
        </w:rPr>
      </w:pPr>
      <w:r w:rsidDel="00000000" w:rsidR="00000000" w:rsidRPr="00000000">
        <w:rPr>
          <w:rtl w:val="0"/>
        </w:rPr>
        <w:t xml:space="preserve">Alexander Kempf (January)</w:t>
      </w:r>
    </w:p>
    <w:p w:rsidR="00000000" w:rsidDel="00000000" w:rsidP="00000000" w:rsidRDefault="00000000" w:rsidRPr="00000000" w14:paraId="00000179">
      <w:pPr>
        <w:numPr>
          <w:ilvl w:val="6"/>
          <w:numId w:val="1"/>
        </w:numPr>
        <w:ind w:left="5040" w:hanging="360"/>
        <w:rPr>
          <w:u w:val="none"/>
        </w:rPr>
      </w:pPr>
      <w:r w:rsidDel="00000000" w:rsidR="00000000" w:rsidRPr="00000000">
        <w:rPr>
          <w:rtl w:val="0"/>
        </w:rPr>
        <w:t xml:space="preserve">Sigrid Lehuta (January fine)</w:t>
      </w:r>
    </w:p>
    <w:p w:rsidR="00000000" w:rsidDel="00000000" w:rsidP="00000000" w:rsidRDefault="00000000" w:rsidRPr="00000000" w14:paraId="0000017A">
      <w:pPr>
        <w:numPr>
          <w:ilvl w:val="6"/>
          <w:numId w:val="1"/>
        </w:numPr>
        <w:ind w:left="5040" w:hanging="360"/>
        <w:rPr>
          <w:u w:val="none"/>
        </w:rPr>
      </w:pPr>
      <w:r w:rsidDel="00000000" w:rsidR="00000000" w:rsidRPr="00000000">
        <w:rPr>
          <w:rtl w:val="0"/>
        </w:rPr>
        <w:t xml:space="preserve">Daniel to answer questions on ecosystem/fisheries functioning</w:t>
      </w:r>
    </w:p>
    <w:p w:rsidR="00000000" w:rsidDel="00000000" w:rsidP="00000000" w:rsidRDefault="00000000" w:rsidRPr="00000000" w14:paraId="0000017B">
      <w:pPr>
        <w:numPr>
          <w:ilvl w:val="6"/>
          <w:numId w:val="1"/>
        </w:numPr>
        <w:ind w:left="5040" w:hanging="360"/>
        <w:rPr>
          <w:u w:val="none"/>
        </w:rPr>
      </w:pPr>
      <w:r w:rsidDel="00000000" w:rsidR="00000000" w:rsidRPr="00000000">
        <w:rPr>
          <w:rtl w:val="0"/>
        </w:rPr>
        <w:t xml:space="preserve">Aim for an outline for January meeting</w:t>
      </w:r>
    </w:p>
    <w:p w:rsidR="00000000" w:rsidDel="00000000" w:rsidP="00000000" w:rsidRDefault="00000000" w:rsidRPr="00000000" w14:paraId="0000017C">
      <w:pPr>
        <w:numPr>
          <w:ilvl w:val="5"/>
          <w:numId w:val="1"/>
        </w:numPr>
        <w:ind w:left="4320" w:hanging="360"/>
      </w:pPr>
      <w:r w:rsidDel="00000000" w:rsidR="00000000" w:rsidRPr="00000000">
        <w:rPr>
          <w:rtl w:val="0"/>
        </w:rPr>
        <w:t xml:space="preserve">How to compare the models and analyze the data? What will we compare? This helps design the datasets. Characterize the models--make a table, age vs length structured, how they deal with diet data, etc? </w:t>
      </w:r>
    </w:p>
    <w:p w:rsidR="00000000" w:rsidDel="00000000" w:rsidP="00000000" w:rsidRDefault="00000000" w:rsidRPr="00000000" w14:paraId="0000017D">
      <w:pPr>
        <w:numPr>
          <w:ilvl w:val="5"/>
          <w:numId w:val="1"/>
        </w:numPr>
        <w:ind w:left="4320" w:hanging="360"/>
      </w:pPr>
      <w:r w:rsidDel="00000000" w:rsidR="00000000" w:rsidRPr="00000000">
        <w:rPr>
          <w:rtl w:val="0"/>
        </w:rPr>
        <w:t xml:space="preserve">different sampling can be designed</w:t>
      </w:r>
    </w:p>
    <w:p w:rsidR="00000000" w:rsidDel="00000000" w:rsidP="00000000" w:rsidRDefault="00000000" w:rsidRPr="00000000" w14:paraId="0000017E">
      <w:pPr>
        <w:numPr>
          <w:ilvl w:val="6"/>
          <w:numId w:val="1"/>
        </w:numPr>
        <w:ind w:left="5040" w:hanging="360"/>
      </w:pPr>
      <w:r w:rsidDel="00000000" w:rsidR="00000000" w:rsidRPr="00000000">
        <w:rPr>
          <w:rtl w:val="0"/>
        </w:rPr>
        <w:t xml:space="preserve">data type, all typical but start with focus on stomachs?</w:t>
      </w:r>
    </w:p>
    <w:p w:rsidR="00000000" w:rsidDel="00000000" w:rsidP="00000000" w:rsidRDefault="00000000" w:rsidRPr="00000000" w14:paraId="0000017F">
      <w:pPr>
        <w:numPr>
          <w:ilvl w:val="6"/>
          <w:numId w:val="1"/>
        </w:numPr>
        <w:ind w:left="5040" w:hanging="360"/>
      </w:pPr>
      <w:r w:rsidDel="00000000" w:rsidR="00000000" w:rsidRPr="00000000">
        <w:rPr>
          <w:rtl w:val="0"/>
        </w:rPr>
        <w:t xml:space="preserve">sampling frequency</w:t>
      </w:r>
    </w:p>
    <w:p w:rsidR="00000000" w:rsidDel="00000000" w:rsidP="00000000" w:rsidRDefault="00000000" w:rsidRPr="00000000" w14:paraId="00000180">
      <w:pPr>
        <w:numPr>
          <w:ilvl w:val="6"/>
          <w:numId w:val="1"/>
        </w:numPr>
        <w:ind w:left="5040" w:hanging="360"/>
      </w:pPr>
      <w:r w:rsidDel="00000000" w:rsidR="00000000" w:rsidRPr="00000000">
        <w:rPr>
          <w:rtl w:val="0"/>
        </w:rPr>
        <w:t xml:space="preserve">spatial coverage</w:t>
      </w:r>
    </w:p>
    <w:p w:rsidR="00000000" w:rsidDel="00000000" w:rsidP="00000000" w:rsidRDefault="00000000" w:rsidRPr="00000000" w14:paraId="00000181">
      <w:pPr>
        <w:numPr>
          <w:ilvl w:val="6"/>
          <w:numId w:val="1"/>
        </w:numPr>
        <w:ind w:left="5040" w:hanging="360"/>
      </w:pPr>
      <w:r w:rsidDel="00000000" w:rsidR="00000000" w:rsidRPr="00000000">
        <w:rPr>
          <w:rtl w:val="0"/>
        </w:rPr>
        <w:t xml:space="preserve">Noise</w:t>
      </w:r>
    </w:p>
    <w:p w:rsidR="00000000" w:rsidDel="00000000" w:rsidP="00000000" w:rsidRDefault="00000000" w:rsidRPr="00000000" w14:paraId="00000182">
      <w:pPr>
        <w:numPr>
          <w:ilvl w:val="5"/>
          <w:numId w:val="1"/>
        </w:numPr>
        <w:ind w:left="4320" w:hanging="360"/>
      </w:pPr>
      <w:r w:rsidDel="00000000" w:rsidR="00000000" w:rsidRPr="00000000">
        <w:rPr>
          <w:rtl w:val="0"/>
        </w:rPr>
        <w:t xml:space="preserve">survey selectivity is age-based and this will affect all associated into, ie indices, stomachs</w:t>
      </w:r>
    </w:p>
    <w:p w:rsidR="00000000" w:rsidDel="00000000" w:rsidP="00000000" w:rsidRDefault="00000000" w:rsidRPr="00000000" w14:paraId="00000183">
      <w:pPr>
        <w:numPr>
          <w:ilvl w:val="5"/>
          <w:numId w:val="1"/>
        </w:numPr>
        <w:ind w:left="4320" w:hanging="360"/>
      </w:pPr>
      <w:r w:rsidDel="00000000" w:rsidR="00000000" w:rsidRPr="00000000">
        <w:rPr>
          <w:rtl w:val="0"/>
        </w:rPr>
        <w:t xml:space="preserve">specify the catchability for each species</w:t>
      </w:r>
    </w:p>
    <w:p w:rsidR="00000000" w:rsidDel="00000000" w:rsidP="00000000" w:rsidRDefault="00000000" w:rsidRPr="00000000" w14:paraId="00000184">
      <w:pPr>
        <w:numPr>
          <w:ilvl w:val="5"/>
          <w:numId w:val="1"/>
        </w:numPr>
        <w:ind w:left="4320" w:hanging="360"/>
      </w:pPr>
      <w:r w:rsidDel="00000000" w:rsidR="00000000" w:rsidRPr="00000000">
        <w:rPr>
          <w:rtl w:val="0"/>
        </w:rPr>
        <w:t xml:space="preserve">multiple fleets (~20?) some incl mix species catches</w:t>
      </w:r>
    </w:p>
    <w:p w:rsidR="00000000" w:rsidDel="00000000" w:rsidP="00000000" w:rsidRDefault="00000000" w:rsidRPr="00000000" w14:paraId="00000185">
      <w:pPr>
        <w:numPr>
          <w:ilvl w:val="4"/>
          <w:numId w:val="1"/>
        </w:numPr>
        <w:ind w:left="3600" w:hanging="360"/>
      </w:pPr>
      <w:r w:rsidDel="00000000" w:rsidR="00000000" w:rsidRPr="00000000">
        <w:rPr>
          <w:rtl w:val="0"/>
        </w:rPr>
        <w:t xml:space="preserve">Data compilation</w:t>
      </w:r>
    </w:p>
    <w:p w:rsidR="00000000" w:rsidDel="00000000" w:rsidP="00000000" w:rsidRDefault="00000000" w:rsidRPr="00000000" w14:paraId="00000186">
      <w:pPr>
        <w:numPr>
          <w:ilvl w:val="5"/>
          <w:numId w:val="1"/>
        </w:numPr>
        <w:ind w:left="4320" w:hanging="360"/>
      </w:pPr>
      <w:r w:rsidDel="00000000" w:rsidR="00000000" w:rsidRPr="00000000">
        <w:rPr>
          <w:rtl w:val="0"/>
        </w:rPr>
        <w:t xml:space="preserve">.rds files output from the OM</w:t>
      </w:r>
    </w:p>
    <w:p w:rsidR="00000000" w:rsidDel="00000000" w:rsidP="00000000" w:rsidRDefault="00000000" w:rsidRPr="00000000" w14:paraId="00000187">
      <w:pPr>
        <w:numPr>
          <w:ilvl w:val="5"/>
          <w:numId w:val="1"/>
        </w:numPr>
        <w:ind w:left="4320" w:hanging="360"/>
      </w:pPr>
      <w:r w:rsidDel="00000000" w:rsidR="00000000" w:rsidRPr="00000000">
        <w:rPr>
          <w:rtl w:val="0"/>
        </w:rPr>
        <w:t xml:space="preserve">common code</w:t>
      </w:r>
    </w:p>
    <w:p w:rsidR="00000000" w:rsidDel="00000000" w:rsidP="00000000" w:rsidRDefault="00000000" w:rsidRPr="00000000" w14:paraId="00000188">
      <w:pPr>
        <w:numPr>
          <w:ilvl w:val="4"/>
          <w:numId w:val="1"/>
        </w:numPr>
        <w:ind w:left="3600" w:hanging="360"/>
      </w:pPr>
      <w:r w:rsidDel="00000000" w:rsidR="00000000" w:rsidRPr="00000000">
        <w:rPr>
          <w:rtl w:val="0"/>
        </w:rPr>
        <w:t xml:space="preserve">Information for estimation (fitting) vs parameters which are traditionally not estimated in the model</w:t>
      </w:r>
    </w:p>
    <w:p w:rsidR="00000000" w:rsidDel="00000000" w:rsidP="00000000" w:rsidRDefault="00000000" w:rsidRPr="00000000" w14:paraId="00000189">
      <w:pPr>
        <w:numPr>
          <w:ilvl w:val="5"/>
          <w:numId w:val="1"/>
        </w:numPr>
        <w:ind w:left="4320" w:hanging="360"/>
      </w:pPr>
      <w:r w:rsidDel="00000000" w:rsidR="00000000" w:rsidRPr="00000000">
        <w:rPr>
          <w:rtl w:val="0"/>
        </w:rPr>
        <w:t xml:space="preserve">L-W</w:t>
      </w:r>
    </w:p>
    <w:p w:rsidR="00000000" w:rsidDel="00000000" w:rsidP="00000000" w:rsidRDefault="00000000" w:rsidRPr="00000000" w14:paraId="0000018A">
      <w:pPr>
        <w:numPr>
          <w:ilvl w:val="5"/>
          <w:numId w:val="1"/>
        </w:numPr>
        <w:ind w:left="4320" w:hanging="360"/>
      </w:pPr>
      <w:r w:rsidDel="00000000" w:rsidR="00000000" w:rsidRPr="00000000">
        <w:rPr>
          <w:rtl w:val="0"/>
        </w:rPr>
        <w:t xml:space="preserve">M1</w:t>
      </w:r>
    </w:p>
    <w:p w:rsidR="00000000" w:rsidDel="00000000" w:rsidP="00000000" w:rsidRDefault="00000000" w:rsidRPr="00000000" w14:paraId="0000018B">
      <w:pPr>
        <w:numPr>
          <w:ilvl w:val="5"/>
          <w:numId w:val="1"/>
        </w:numPr>
        <w:ind w:left="4320" w:hanging="360"/>
      </w:pPr>
      <w:r w:rsidDel="00000000" w:rsidR="00000000" w:rsidRPr="00000000">
        <w:rPr>
          <w:rtl w:val="0"/>
        </w:rPr>
        <w:t xml:space="preserve">Maturation</w:t>
      </w:r>
    </w:p>
    <w:p w:rsidR="00000000" w:rsidDel="00000000" w:rsidP="00000000" w:rsidRDefault="00000000" w:rsidRPr="00000000" w14:paraId="0000018C">
      <w:pPr>
        <w:numPr>
          <w:ilvl w:val="5"/>
          <w:numId w:val="1"/>
        </w:numPr>
        <w:ind w:left="4320" w:hanging="360"/>
      </w:pPr>
      <w:r w:rsidDel="00000000" w:rsidR="00000000" w:rsidRPr="00000000">
        <w:rPr>
          <w:rtl w:val="0"/>
        </w:rPr>
        <w:t xml:space="preserve">growth (emergent, visible in wgt@age)</w:t>
      </w:r>
    </w:p>
    <w:p w:rsidR="00000000" w:rsidDel="00000000" w:rsidP="00000000" w:rsidRDefault="00000000" w:rsidRPr="00000000" w14:paraId="0000018D">
      <w:pPr>
        <w:numPr>
          <w:ilvl w:val="5"/>
          <w:numId w:val="1"/>
        </w:numPr>
        <w:ind w:left="4320" w:hanging="360"/>
      </w:pPr>
      <w:r w:rsidDel="00000000" w:rsidR="00000000" w:rsidRPr="00000000">
        <w:rPr>
          <w:rtl w:val="0"/>
        </w:rPr>
        <w:t xml:space="preserve">len@age</w:t>
      </w:r>
    </w:p>
    <w:p w:rsidR="00000000" w:rsidDel="00000000" w:rsidP="00000000" w:rsidRDefault="00000000" w:rsidRPr="00000000" w14:paraId="0000018E">
      <w:pPr>
        <w:numPr>
          <w:ilvl w:val="5"/>
          <w:numId w:val="1"/>
        </w:numPr>
        <w:ind w:left="4320" w:hanging="360"/>
      </w:pPr>
      <w:r w:rsidDel="00000000" w:rsidR="00000000" w:rsidRPr="00000000">
        <w:rPr>
          <w:rtl w:val="0"/>
        </w:rPr>
        <w:t xml:space="preserve">selectivity and catchability of fisheries constant</w:t>
      </w:r>
    </w:p>
    <w:p w:rsidR="00000000" w:rsidDel="00000000" w:rsidP="00000000" w:rsidRDefault="00000000" w:rsidRPr="00000000" w14:paraId="0000018F">
      <w:pPr>
        <w:numPr>
          <w:ilvl w:val="4"/>
          <w:numId w:val="1"/>
        </w:numPr>
        <w:ind w:left="3600" w:hanging="360"/>
        <w:rPr>
          <w:u w:val="none"/>
        </w:rPr>
      </w:pPr>
      <w:r w:rsidDel="00000000" w:rsidR="00000000" w:rsidRPr="00000000">
        <w:rPr>
          <w:rtl w:val="0"/>
        </w:rPr>
      </w:r>
    </w:p>
    <w:p w:rsidR="00000000" w:rsidDel="00000000" w:rsidP="00000000" w:rsidRDefault="00000000" w:rsidRPr="00000000" w14:paraId="00000190">
      <w:pPr>
        <w:numPr>
          <w:ilvl w:val="1"/>
          <w:numId w:val="1"/>
        </w:numPr>
        <w:ind w:left="1440" w:hanging="360"/>
      </w:pPr>
      <w:r w:rsidDel="00000000" w:rsidR="00000000" w:rsidRPr="00000000">
        <w:rPr>
          <w:rtl w:val="0"/>
        </w:rPr>
        <w:t xml:space="preserve">ID estimation models and modellers</w:t>
      </w:r>
    </w:p>
    <w:p w:rsidR="00000000" w:rsidDel="00000000" w:rsidP="00000000" w:rsidRDefault="00000000" w:rsidRPr="00000000" w14:paraId="00000191">
      <w:pPr>
        <w:numPr>
          <w:ilvl w:val="2"/>
          <w:numId w:val="1"/>
        </w:numPr>
        <w:ind w:left="2160" w:hanging="360"/>
      </w:pPr>
      <w:r w:rsidDel="00000000" w:rsidR="00000000" w:rsidRPr="00000000">
        <w:rPr>
          <w:rtl w:val="0"/>
        </w:rPr>
        <w:t xml:space="preserve">Hydra :Sarah:</w:t>
      </w:r>
    </w:p>
    <w:p w:rsidR="00000000" w:rsidDel="00000000" w:rsidP="00000000" w:rsidRDefault="00000000" w:rsidRPr="00000000" w14:paraId="00000192">
      <w:pPr>
        <w:numPr>
          <w:ilvl w:val="2"/>
          <w:numId w:val="1"/>
        </w:numPr>
        <w:ind w:left="2160" w:hanging="360"/>
      </w:pPr>
      <w:r w:rsidDel="00000000" w:rsidR="00000000" w:rsidRPr="00000000">
        <w:rPr>
          <w:rtl w:val="0"/>
        </w:rPr>
        <w:t xml:space="preserve">LeMans :Mike:Robert:</w:t>
      </w:r>
    </w:p>
    <w:p w:rsidR="00000000" w:rsidDel="00000000" w:rsidP="00000000" w:rsidRDefault="00000000" w:rsidRPr="00000000" w14:paraId="00000193">
      <w:pPr>
        <w:numPr>
          <w:ilvl w:val="2"/>
          <w:numId w:val="1"/>
        </w:numPr>
        <w:ind w:left="2160" w:hanging="360"/>
      </w:pPr>
      <w:r w:rsidDel="00000000" w:rsidR="00000000" w:rsidRPr="00000000">
        <w:rPr>
          <w:rtl w:val="0"/>
        </w:rPr>
        <w:t xml:space="preserve">Mizer :Mike:</w:t>
      </w:r>
    </w:p>
    <w:p w:rsidR="00000000" w:rsidDel="00000000" w:rsidP="00000000" w:rsidRDefault="00000000" w:rsidRPr="00000000" w14:paraId="00000194">
      <w:pPr>
        <w:numPr>
          <w:ilvl w:val="2"/>
          <w:numId w:val="1"/>
        </w:numPr>
        <w:ind w:left="2160" w:hanging="360"/>
      </w:pPr>
      <w:r w:rsidDel="00000000" w:rsidR="00000000" w:rsidRPr="00000000">
        <w:rPr>
          <w:rtl w:val="0"/>
        </w:rPr>
        <w:t xml:space="preserve">Gadget :Bjarki:Valerio:Alfonso:Daniel:</w:t>
      </w:r>
    </w:p>
    <w:p w:rsidR="00000000" w:rsidDel="00000000" w:rsidP="00000000" w:rsidRDefault="00000000" w:rsidRPr="00000000" w14:paraId="00000195">
      <w:pPr>
        <w:numPr>
          <w:ilvl w:val="2"/>
          <w:numId w:val="1"/>
        </w:numPr>
        <w:ind w:left="2160" w:hanging="360"/>
      </w:pPr>
      <w:r w:rsidDel="00000000" w:rsidR="00000000" w:rsidRPr="00000000">
        <w:rPr>
          <w:rtl w:val="0"/>
        </w:rPr>
        <w:t xml:space="preserve">SMS :Nis:Alex:Morten: ?? discuss with Danes--Nis working on a TMB version of SMS</w:t>
      </w:r>
    </w:p>
    <w:p w:rsidR="00000000" w:rsidDel="00000000" w:rsidP="00000000" w:rsidRDefault="00000000" w:rsidRPr="00000000" w14:paraId="00000196">
      <w:pPr>
        <w:numPr>
          <w:ilvl w:val="2"/>
          <w:numId w:val="1"/>
        </w:numPr>
        <w:ind w:left="2160" w:hanging="360"/>
      </w:pPr>
      <w:r w:rsidDel="00000000" w:rsidR="00000000" w:rsidRPr="00000000">
        <w:rPr>
          <w:rtl w:val="0"/>
        </w:rPr>
        <w:t xml:space="preserve">State-Space :Vanessa:</w:t>
      </w:r>
    </w:p>
    <w:p w:rsidR="00000000" w:rsidDel="00000000" w:rsidP="00000000" w:rsidRDefault="00000000" w:rsidRPr="00000000" w14:paraId="00000197">
      <w:pPr>
        <w:numPr>
          <w:ilvl w:val="2"/>
          <w:numId w:val="1"/>
        </w:numPr>
        <w:ind w:left="2160" w:hanging="360"/>
      </w:pPr>
      <w:r w:rsidDel="00000000" w:rsidR="00000000" w:rsidRPr="00000000">
        <w:rPr>
          <w:rtl w:val="0"/>
        </w:rPr>
        <w:t xml:space="preserve">Rpath :Sean:Sarah: </w:t>
      </w:r>
    </w:p>
    <w:p w:rsidR="00000000" w:rsidDel="00000000" w:rsidP="00000000" w:rsidRDefault="00000000" w:rsidRPr="00000000" w14:paraId="00000198">
      <w:pPr>
        <w:numPr>
          <w:ilvl w:val="2"/>
          <w:numId w:val="1"/>
        </w:numPr>
        <w:ind w:left="2160" w:hanging="360"/>
      </w:pPr>
      <w:r w:rsidDel="00000000" w:rsidR="00000000" w:rsidRPr="00000000">
        <w:rPr>
          <w:rtl w:val="0"/>
        </w:rPr>
        <w:t xml:space="preserve">Bioen-Allom :Mariano:</w:t>
      </w:r>
    </w:p>
    <w:p w:rsidR="00000000" w:rsidDel="00000000" w:rsidP="00000000" w:rsidRDefault="00000000" w:rsidRPr="00000000" w14:paraId="00000199">
      <w:pPr>
        <w:numPr>
          <w:ilvl w:val="2"/>
          <w:numId w:val="1"/>
        </w:numPr>
        <w:ind w:left="2160" w:hanging="360"/>
      </w:pPr>
      <w:r w:rsidDel="00000000" w:rsidR="00000000" w:rsidRPr="00000000">
        <w:rPr>
          <w:rtl w:val="0"/>
        </w:rPr>
        <w:t xml:space="preserve">FLBEIA :Alex:MarkT:BernhardK: not an estimation model itself, could apply for prediction part but not estimation part</w:t>
      </w:r>
    </w:p>
    <w:p w:rsidR="00000000" w:rsidDel="00000000" w:rsidP="00000000" w:rsidRDefault="00000000" w:rsidRPr="00000000" w14:paraId="0000019A">
      <w:pPr>
        <w:numPr>
          <w:ilvl w:val="2"/>
          <w:numId w:val="1"/>
        </w:numPr>
        <w:ind w:left="2160" w:hanging="360"/>
      </w:pPr>
      <w:r w:rsidDel="00000000" w:rsidR="00000000" w:rsidRPr="00000000">
        <w:rPr>
          <w:rtl w:val="0"/>
        </w:rPr>
        <w:t xml:space="preserve">MultiSppCAA :Kiersten:</w:t>
      </w:r>
    </w:p>
    <w:p w:rsidR="00000000" w:rsidDel="00000000" w:rsidP="00000000" w:rsidRDefault="00000000" w:rsidRPr="00000000" w14:paraId="0000019B">
      <w:pPr>
        <w:numPr>
          <w:ilvl w:val="2"/>
          <w:numId w:val="1"/>
        </w:numPr>
        <w:ind w:left="2160" w:hanging="360"/>
        <w:rPr>
          <w:u w:val="none"/>
        </w:rPr>
      </w:pPr>
      <w:r w:rsidDel="00000000" w:rsidR="00000000" w:rsidRPr="00000000">
        <w:rPr>
          <w:rtl w:val="0"/>
        </w:rPr>
        <w:t xml:space="preserve">CEATTLE: Grant</w:t>
      </w:r>
    </w:p>
    <w:p w:rsidR="00000000" w:rsidDel="00000000" w:rsidP="00000000" w:rsidRDefault="00000000" w:rsidRPr="00000000" w14:paraId="0000019C">
      <w:pPr>
        <w:numPr>
          <w:ilvl w:val="2"/>
          <w:numId w:val="1"/>
        </w:numPr>
        <w:ind w:left="2160" w:hanging="360"/>
      </w:pPr>
      <w:r w:rsidDel="00000000" w:rsidR="00000000" w:rsidRPr="00000000">
        <w:rPr>
          <w:rtl w:val="0"/>
        </w:rPr>
        <w:t xml:space="preserve">?? SAM</w:t>
      </w:r>
    </w:p>
    <w:p w:rsidR="00000000" w:rsidDel="00000000" w:rsidP="00000000" w:rsidRDefault="00000000" w:rsidRPr="00000000" w14:paraId="0000019D">
      <w:pPr>
        <w:numPr>
          <w:ilvl w:val="2"/>
          <w:numId w:val="1"/>
        </w:numPr>
        <w:ind w:left="2160" w:hanging="360"/>
      </w:pPr>
      <w:r w:rsidDel="00000000" w:rsidR="00000000" w:rsidRPr="00000000">
        <w:rPr>
          <w:rtl w:val="0"/>
        </w:rPr>
        <w:t xml:space="preserve">?? SS3</w:t>
      </w:r>
    </w:p>
    <w:p w:rsidR="00000000" w:rsidDel="00000000" w:rsidP="00000000" w:rsidRDefault="00000000" w:rsidRPr="00000000" w14:paraId="0000019E">
      <w:pPr>
        <w:numPr>
          <w:ilvl w:val="2"/>
          <w:numId w:val="1"/>
        </w:numPr>
        <w:ind w:left="2160" w:hanging="360"/>
        <w:rPr>
          <w:u w:val="none"/>
        </w:rPr>
      </w:pPr>
      <w:r w:rsidDel="00000000" w:rsidR="00000000" w:rsidRPr="00000000">
        <w:rPr>
          <w:rtl w:val="0"/>
        </w:rPr>
        <w:t xml:space="preserve">Kraken : Rob</w:t>
      </w:r>
    </w:p>
    <w:p w:rsidR="00000000" w:rsidDel="00000000" w:rsidP="00000000" w:rsidRDefault="00000000" w:rsidRPr="00000000" w14:paraId="0000019F">
      <w:pPr>
        <w:numPr>
          <w:ilvl w:val="1"/>
          <w:numId w:val="1"/>
        </w:numPr>
        <w:ind w:left="1440" w:hanging="360"/>
        <w:rPr>
          <w:u w:val="none"/>
        </w:rPr>
      </w:pPr>
      <w:r w:rsidDel="00000000" w:rsidR="00000000" w:rsidRPr="00000000">
        <w:rPr>
          <w:rtl w:val="0"/>
        </w:rPr>
        <w:t xml:space="preserve">Process</w:t>
      </w:r>
    </w:p>
    <w:p w:rsidR="00000000" w:rsidDel="00000000" w:rsidP="00000000" w:rsidRDefault="00000000" w:rsidRPr="00000000" w14:paraId="000001A0">
      <w:pPr>
        <w:numPr>
          <w:ilvl w:val="2"/>
          <w:numId w:val="1"/>
        </w:numPr>
        <w:ind w:left="2160" w:hanging="360"/>
        <w:rPr>
          <w:u w:val="none"/>
        </w:rPr>
      </w:pPr>
      <w:r w:rsidDel="00000000" w:rsidR="00000000" w:rsidRPr="00000000">
        <w:rPr>
          <w:rtl w:val="0"/>
        </w:rPr>
        <w:t xml:space="preserve">Set a GitHub (</w:t>
      </w:r>
      <w:hyperlink r:id="rId21">
        <w:r w:rsidDel="00000000" w:rsidR="00000000" w:rsidRPr="00000000">
          <w:rPr>
            <w:color w:val="1155cc"/>
            <w:u w:val="single"/>
            <w:rtl w:val="0"/>
          </w:rPr>
          <w:t xml:space="preserve">wg_WGSAM</w:t>
        </w:r>
      </w:hyperlink>
      <w:r w:rsidDel="00000000" w:rsidR="00000000" w:rsidRPr="00000000">
        <w:rPr>
          <w:rtl w:val="0"/>
        </w:rPr>
        <w:t xml:space="preserve">) or sharepoint</w:t>
      </w:r>
    </w:p>
    <w:p w:rsidR="00000000" w:rsidDel="00000000" w:rsidP="00000000" w:rsidRDefault="00000000" w:rsidRPr="00000000" w14:paraId="000001A1">
      <w:pPr>
        <w:numPr>
          <w:ilvl w:val="3"/>
          <w:numId w:val="1"/>
        </w:numPr>
        <w:ind w:left="2880" w:hanging="360"/>
      </w:pPr>
      <w:r w:rsidDel="00000000" w:rsidR="00000000" w:rsidRPr="00000000">
        <w:rPr>
          <w:rtl w:val="0"/>
        </w:rPr>
        <w:t xml:space="preserve">to distribute OM output</w:t>
      </w:r>
    </w:p>
    <w:p w:rsidR="00000000" w:rsidDel="00000000" w:rsidP="00000000" w:rsidRDefault="00000000" w:rsidRPr="00000000" w14:paraId="000001A2">
      <w:pPr>
        <w:numPr>
          <w:ilvl w:val="3"/>
          <w:numId w:val="1"/>
        </w:numPr>
        <w:ind w:left="2880" w:hanging="360"/>
      </w:pPr>
      <w:r w:rsidDel="00000000" w:rsidR="00000000" w:rsidRPr="00000000">
        <w:rPr>
          <w:rtl w:val="0"/>
        </w:rPr>
        <w:t xml:space="preserve">to store data prep and formatting codes</w:t>
      </w:r>
    </w:p>
    <w:p w:rsidR="00000000" w:rsidDel="00000000" w:rsidP="00000000" w:rsidRDefault="00000000" w:rsidRPr="00000000" w14:paraId="000001A3">
      <w:pPr>
        <w:numPr>
          <w:ilvl w:val="3"/>
          <w:numId w:val="1"/>
        </w:numPr>
        <w:ind w:left="2880" w:hanging="360"/>
      </w:pPr>
      <w:r w:rsidDel="00000000" w:rsidR="00000000" w:rsidRPr="00000000">
        <w:rPr>
          <w:rtl w:val="0"/>
        </w:rPr>
        <w:t xml:space="preserve">to store EM output</w:t>
      </w:r>
    </w:p>
    <w:p w:rsidR="00000000" w:rsidDel="00000000" w:rsidP="00000000" w:rsidRDefault="00000000" w:rsidRPr="00000000" w14:paraId="000001A4">
      <w:pPr>
        <w:numPr>
          <w:ilvl w:val="2"/>
          <w:numId w:val="1"/>
        </w:numPr>
        <w:ind w:left="2160" w:hanging="360"/>
      </w:pPr>
      <w:r w:rsidDel="00000000" w:rsidR="00000000" w:rsidRPr="00000000">
        <w:rPr>
          <w:rtl w:val="0"/>
        </w:rPr>
        <w:t xml:space="preserve">Start collate references--skill assessment paper is a start? </w:t>
      </w:r>
    </w:p>
    <w:p w:rsidR="00000000" w:rsidDel="00000000" w:rsidP="00000000" w:rsidRDefault="00000000" w:rsidRPr="00000000" w14:paraId="000001A5">
      <w:pPr>
        <w:numPr>
          <w:ilvl w:val="2"/>
          <w:numId w:val="1"/>
        </w:numPr>
        <w:ind w:left="2160" w:hanging="360"/>
      </w:pPr>
      <w:r w:rsidDel="00000000" w:rsidR="00000000" w:rsidRPr="00000000">
        <w:rPr>
          <w:rtl w:val="0"/>
        </w:rPr>
        <w:t xml:space="preserve">In prep for the next meeting</w:t>
      </w:r>
    </w:p>
    <w:p w:rsidR="00000000" w:rsidDel="00000000" w:rsidP="00000000" w:rsidRDefault="00000000" w:rsidRPr="00000000" w14:paraId="000001A6">
      <w:pPr>
        <w:numPr>
          <w:ilvl w:val="3"/>
          <w:numId w:val="1"/>
        </w:numPr>
        <w:ind w:left="2880" w:hanging="360"/>
      </w:pPr>
      <w:r w:rsidDel="00000000" w:rsidR="00000000" w:rsidRPr="00000000">
        <w:rPr>
          <w:rtl w:val="0"/>
        </w:rPr>
        <w:t xml:space="preserve">Ask EM experts to characterise</w:t>
      </w:r>
    </w:p>
    <w:p w:rsidR="00000000" w:rsidDel="00000000" w:rsidP="00000000" w:rsidRDefault="00000000" w:rsidRPr="00000000" w14:paraId="000001A7">
      <w:pPr>
        <w:numPr>
          <w:ilvl w:val="4"/>
          <w:numId w:val="1"/>
        </w:numPr>
        <w:ind w:left="3600" w:hanging="360"/>
      </w:pPr>
      <w:r w:rsidDel="00000000" w:rsidR="00000000" w:rsidRPr="00000000">
        <w:rPr>
          <w:rtl w:val="0"/>
        </w:rPr>
        <w:t xml:space="preserve">input data required and format</w:t>
      </w:r>
    </w:p>
    <w:p w:rsidR="00000000" w:rsidDel="00000000" w:rsidP="00000000" w:rsidRDefault="00000000" w:rsidRPr="00000000" w14:paraId="000001A8">
      <w:pPr>
        <w:numPr>
          <w:ilvl w:val="4"/>
          <w:numId w:val="1"/>
        </w:numPr>
        <w:ind w:left="3600" w:hanging="360"/>
      </w:pPr>
      <w:r w:rsidDel="00000000" w:rsidR="00000000" w:rsidRPr="00000000">
        <w:rPr>
          <w:rtl w:val="0"/>
        </w:rPr>
        <w:t xml:space="preserve">model/data resolution (if needed at different levels--quarterly, polygon etc). </w:t>
      </w:r>
    </w:p>
    <w:p w:rsidR="00000000" w:rsidDel="00000000" w:rsidP="00000000" w:rsidRDefault="00000000" w:rsidRPr="00000000" w14:paraId="000001A9">
      <w:pPr>
        <w:numPr>
          <w:ilvl w:val="4"/>
          <w:numId w:val="1"/>
        </w:numPr>
        <w:ind w:left="3600" w:hanging="360"/>
        <w:rPr>
          <w:u w:val="none"/>
        </w:rPr>
      </w:pPr>
      <w:r w:rsidDel="00000000" w:rsidR="00000000" w:rsidRPr="00000000">
        <w:rPr>
          <w:rtl w:val="0"/>
        </w:rPr>
        <w:t xml:space="preserve">Outside the model parameters needed</w:t>
      </w:r>
    </w:p>
    <w:p w:rsidR="00000000" w:rsidDel="00000000" w:rsidP="00000000" w:rsidRDefault="00000000" w:rsidRPr="00000000" w14:paraId="000001AA">
      <w:pPr>
        <w:numPr>
          <w:ilvl w:val="4"/>
          <w:numId w:val="1"/>
        </w:numPr>
        <w:ind w:left="3600" w:hanging="360"/>
        <w:rPr>
          <w:u w:val="none"/>
        </w:rPr>
      </w:pPr>
      <w:r w:rsidDel="00000000" w:rsidR="00000000" w:rsidRPr="00000000">
        <w:rPr>
          <w:rtl w:val="0"/>
        </w:rPr>
        <w:t xml:space="preserve">Code for developing model input data files</w:t>
      </w:r>
    </w:p>
    <w:p w:rsidR="00000000" w:rsidDel="00000000" w:rsidP="00000000" w:rsidRDefault="00000000" w:rsidRPr="00000000" w14:paraId="000001AB">
      <w:pPr>
        <w:numPr>
          <w:ilvl w:val="4"/>
          <w:numId w:val="1"/>
        </w:numPr>
        <w:ind w:left="3600" w:hanging="360"/>
      </w:pPr>
      <w:r w:rsidDel="00000000" w:rsidR="00000000" w:rsidRPr="00000000">
        <w:rPr>
          <w:rtl w:val="0"/>
        </w:rPr>
        <w:t xml:space="preserve">…</w:t>
      </w:r>
    </w:p>
    <w:p w:rsidR="00000000" w:rsidDel="00000000" w:rsidP="00000000" w:rsidRDefault="00000000" w:rsidRPr="00000000" w14:paraId="000001AC">
      <w:pPr>
        <w:numPr>
          <w:ilvl w:val="3"/>
          <w:numId w:val="1"/>
        </w:numPr>
        <w:ind w:left="2880" w:hanging="360"/>
        <w:rPr>
          <w:u w:val="none"/>
        </w:rPr>
      </w:pPr>
      <w:r w:rsidDel="00000000" w:rsidR="00000000" w:rsidRPr="00000000">
        <w:rPr>
          <w:rtl w:val="0"/>
        </w:rPr>
        <w:t xml:space="preserve">Place example input files on github?</w:t>
      </w:r>
    </w:p>
    <w:p w:rsidR="00000000" w:rsidDel="00000000" w:rsidP="00000000" w:rsidRDefault="00000000" w:rsidRPr="00000000" w14:paraId="000001AD">
      <w:pPr>
        <w:numPr>
          <w:ilvl w:val="2"/>
          <w:numId w:val="1"/>
        </w:numPr>
        <w:ind w:left="2160" w:hanging="360"/>
      </w:pPr>
      <w:r w:rsidDel="00000000" w:rsidR="00000000" w:rsidRPr="00000000">
        <w:rPr>
          <w:rtl w:val="0"/>
        </w:rPr>
        <w:t xml:space="preserve">Further description of the OM and design--</w:t>
      </w:r>
    </w:p>
    <w:p w:rsidR="00000000" w:rsidDel="00000000" w:rsidP="00000000" w:rsidRDefault="00000000" w:rsidRPr="00000000" w14:paraId="000001AE">
      <w:pPr>
        <w:numPr>
          <w:ilvl w:val="3"/>
          <w:numId w:val="1"/>
        </w:numPr>
        <w:ind w:left="2880" w:hanging="360"/>
      </w:pPr>
      <w:r w:rsidDel="00000000" w:rsidR="00000000" w:rsidRPr="00000000">
        <w:rPr>
          <w:rtl w:val="0"/>
        </w:rPr>
        <w:t xml:space="preserve">Come to January meeting a baseline scenario to start for all modelers to do a test run</w:t>
      </w:r>
    </w:p>
    <w:p w:rsidR="00000000" w:rsidDel="00000000" w:rsidP="00000000" w:rsidRDefault="00000000" w:rsidRPr="00000000" w14:paraId="000001AF">
      <w:pPr>
        <w:numPr>
          <w:ilvl w:val="3"/>
          <w:numId w:val="1"/>
        </w:numPr>
        <w:ind w:left="2880" w:hanging="360"/>
        <w:rPr>
          <w:u w:val="none"/>
        </w:rPr>
      </w:pPr>
      <w:r w:rsidDel="00000000" w:rsidR="00000000" w:rsidRPr="00000000">
        <w:rPr>
          <w:rtl w:val="0"/>
        </w:rPr>
        <w:t xml:space="preserve">Then iterate on this to get to a doable set of runs including the input data in the right format and the parameters “given” from Atlantis for all modelers</w:t>
      </w:r>
    </w:p>
    <w:p w:rsidR="00000000" w:rsidDel="00000000" w:rsidP="00000000" w:rsidRDefault="00000000" w:rsidRPr="00000000" w14:paraId="000001B0">
      <w:pPr>
        <w:numPr>
          <w:ilvl w:val="3"/>
          <w:numId w:val="1"/>
        </w:numPr>
        <w:ind w:left="2880" w:hanging="360"/>
        <w:rPr>
          <w:u w:val="none"/>
        </w:rPr>
      </w:pPr>
      <w:r w:rsidDel="00000000" w:rsidR="00000000" w:rsidRPr="00000000">
        <w:rPr>
          <w:rtl w:val="0"/>
        </w:rPr>
        <w:t xml:space="preserve">Expand to more scenarios later</w:t>
      </w:r>
    </w:p>
    <w:p w:rsidR="00000000" w:rsidDel="00000000" w:rsidP="00000000" w:rsidRDefault="00000000" w:rsidRPr="00000000" w14:paraId="000001B1">
      <w:pPr>
        <w:numPr>
          <w:ilvl w:val="2"/>
          <w:numId w:val="1"/>
        </w:numPr>
        <w:ind w:left="2160" w:hanging="360"/>
        <w:rPr>
          <w:u w:val="none"/>
        </w:rPr>
      </w:pPr>
      <w:r w:rsidDel="00000000" w:rsidR="00000000" w:rsidRPr="00000000">
        <w:rPr>
          <w:rtl w:val="0"/>
        </w:rPr>
        <w:t xml:space="preserve">Goal is to have initial results for October 2021 WGSAM meeting</w:t>
      </w:r>
    </w:p>
    <w:p w:rsidR="00000000" w:rsidDel="00000000" w:rsidP="00000000" w:rsidRDefault="00000000" w:rsidRPr="00000000" w14:paraId="000001B2">
      <w:pPr>
        <w:numPr>
          <w:ilvl w:val="1"/>
          <w:numId w:val="1"/>
        </w:numPr>
        <w:ind w:left="1440" w:hanging="360"/>
        <w:rPr>
          <w:u w:val="none"/>
        </w:rPr>
      </w:pPr>
      <w:r w:rsidDel="00000000" w:rsidR="00000000" w:rsidRPr="00000000">
        <w:rPr>
          <w:rtl w:val="0"/>
        </w:rPr>
        <w:t xml:space="preserve">Next meeting--week of January 26 2021, monthly (?) thereafter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Notes from chat</w:t>
      </w:r>
    </w:p>
    <w:p w:rsidR="00000000" w:rsidDel="00000000" w:rsidP="00000000" w:rsidRDefault="00000000" w:rsidRPr="00000000" w14:paraId="000001B5">
      <w:pPr>
        <w:shd w:fill="ffffff" w:val="clear"/>
        <w:spacing w:after="100" w:lineRule="auto"/>
        <w:rPr>
          <w:color w:val="858688"/>
          <w:sz w:val="18"/>
          <w:szCs w:val="18"/>
        </w:rPr>
      </w:pPr>
      <w:r w:rsidDel="00000000" w:rsidR="00000000" w:rsidRPr="00000000">
        <w:rPr>
          <w:color w:val="858688"/>
          <w:sz w:val="18"/>
          <w:szCs w:val="18"/>
          <w:rtl w:val="0"/>
        </w:rPr>
        <w:t xml:space="preserve">from Sarah Gaichas to Everyone:    10:02  AM</w:t>
      </w:r>
    </w:p>
    <w:p w:rsidR="00000000" w:rsidDel="00000000" w:rsidP="00000000" w:rsidRDefault="00000000" w:rsidRPr="00000000" w14:paraId="000001B6">
      <w:pPr>
        <w:shd w:fill="ffffff" w:val="clear"/>
        <w:spacing w:after="100" w:lineRule="auto"/>
        <w:rPr>
          <w:color w:val="1155cc"/>
          <w:sz w:val="18"/>
          <w:szCs w:val="18"/>
          <w:u w:val="single"/>
        </w:rPr>
      </w:pPr>
      <w:hyperlink r:id="rId22">
        <w:r w:rsidDel="00000000" w:rsidR="00000000" w:rsidRPr="00000000">
          <w:rPr>
            <w:color w:val="1155cc"/>
            <w:sz w:val="18"/>
            <w:szCs w:val="18"/>
            <w:u w:val="single"/>
            <w:rtl w:val="0"/>
          </w:rPr>
          <w:t xml:space="preserve">https://docs.google.com/document/d/17jB5Q5aXL7976P9945G75rLKHf6Ka3vT4FgCsY3Bar0/edit#</w:t>
        </w:r>
      </w:hyperlink>
      <w:r w:rsidDel="00000000" w:rsidR="00000000" w:rsidRPr="00000000">
        <w:rPr>
          <w:rtl w:val="0"/>
        </w:rPr>
      </w:r>
    </w:p>
    <w:p w:rsidR="00000000" w:rsidDel="00000000" w:rsidP="00000000" w:rsidRDefault="00000000" w:rsidRPr="00000000" w14:paraId="000001B7">
      <w:pPr>
        <w:shd w:fill="ffffff" w:val="clear"/>
        <w:spacing w:after="100" w:lineRule="auto"/>
        <w:rPr>
          <w:color w:val="858688"/>
          <w:sz w:val="18"/>
          <w:szCs w:val="18"/>
        </w:rPr>
      </w:pPr>
      <w:r w:rsidDel="00000000" w:rsidR="00000000" w:rsidRPr="00000000">
        <w:rPr>
          <w:color w:val="858688"/>
          <w:sz w:val="18"/>
          <w:szCs w:val="18"/>
          <w:rtl w:val="0"/>
        </w:rPr>
        <w:t xml:space="preserve">from Sigrid Lehuta to Everyone:    10:05  AM</w:t>
      </w:r>
    </w:p>
    <w:p w:rsidR="00000000" w:rsidDel="00000000" w:rsidP="00000000" w:rsidRDefault="00000000" w:rsidRPr="00000000" w14:paraId="000001B8">
      <w:pPr>
        <w:shd w:fill="ffffff" w:val="clear"/>
        <w:spacing w:after="180" w:lineRule="auto"/>
        <w:rPr>
          <w:color w:val="292929"/>
          <w:sz w:val="18"/>
          <w:szCs w:val="18"/>
        </w:rPr>
      </w:pPr>
      <w:r w:rsidDel="00000000" w:rsidR="00000000" w:rsidRPr="00000000">
        <w:rPr>
          <w:color w:val="292929"/>
          <w:sz w:val="18"/>
          <w:szCs w:val="18"/>
          <w:rtl w:val="0"/>
        </w:rPr>
        <w:t xml:space="preserve">I dont have access. could you allow sigridlehuta@gmail.com please ?thks</w:t>
      </w:r>
    </w:p>
    <w:p w:rsidR="00000000" w:rsidDel="00000000" w:rsidP="00000000" w:rsidRDefault="00000000" w:rsidRPr="00000000" w14:paraId="000001B9">
      <w:pPr>
        <w:shd w:fill="ffffff" w:val="clear"/>
        <w:spacing w:after="100" w:lineRule="auto"/>
        <w:rPr>
          <w:color w:val="858688"/>
          <w:sz w:val="18"/>
          <w:szCs w:val="18"/>
        </w:rPr>
      </w:pPr>
      <w:r w:rsidDel="00000000" w:rsidR="00000000" w:rsidRPr="00000000">
        <w:rPr>
          <w:color w:val="858688"/>
          <w:sz w:val="18"/>
          <w:szCs w:val="18"/>
          <w:rtl w:val="0"/>
        </w:rPr>
        <w:t xml:space="preserve">from Sigrid Lehuta to Everyone:    10:06  AM</w:t>
      </w:r>
    </w:p>
    <w:p w:rsidR="00000000" w:rsidDel="00000000" w:rsidP="00000000" w:rsidRDefault="00000000" w:rsidRPr="00000000" w14:paraId="000001BA">
      <w:pPr>
        <w:shd w:fill="ffffff" w:val="clear"/>
        <w:spacing w:after="180" w:lineRule="auto"/>
        <w:rPr>
          <w:color w:val="292929"/>
          <w:sz w:val="18"/>
          <w:szCs w:val="18"/>
        </w:rPr>
      </w:pPr>
      <w:r w:rsidDel="00000000" w:rsidR="00000000" w:rsidRPr="00000000">
        <w:rPr>
          <w:color w:val="292929"/>
          <w:sz w:val="18"/>
          <w:szCs w:val="18"/>
          <w:rtl w:val="0"/>
        </w:rPr>
        <w:t xml:space="preserve">thanks it works now</w:t>
      </w:r>
    </w:p>
    <w:p w:rsidR="00000000" w:rsidDel="00000000" w:rsidP="00000000" w:rsidRDefault="00000000" w:rsidRPr="00000000" w14:paraId="000001BB">
      <w:pPr>
        <w:shd w:fill="ffffff" w:val="clear"/>
        <w:spacing w:after="100" w:lineRule="auto"/>
        <w:rPr>
          <w:color w:val="858688"/>
          <w:sz w:val="18"/>
          <w:szCs w:val="18"/>
        </w:rPr>
      </w:pPr>
      <w:r w:rsidDel="00000000" w:rsidR="00000000" w:rsidRPr="00000000">
        <w:rPr>
          <w:color w:val="858688"/>
          <w:sz w:val="18"/>
          <w:szCs w:val="18"/>
          <w:rtl w:val="0"/>
        </w:rPr>
        <w:t xml:space="preserve">from Michael Spence to Everyone:    10:06  AM</w:t>
      </w:r>
    </w:p>
    <w:p w:rsidR="00000000" w:rsidDel="00000000" w:rsidP="00000000" w:rsidRDefault="00000000" w:rsidRPr="00000000" w14:paraId="000001BC">
      <w:pPr>
        <w:shd w:fill="ffffff" w:val="clear"/>
        <w:spacing w:after="180" w:lineRule="auto"/>
        <w:rPr>
          <w:color w:val="292929"/>
          <w:sz w:val="18"/>
          <w:szCs w:val="18"/>
        </w:rPr>
      </w:pPr>
      <w:r w:rsidDel="00000000" w:rsidR="00000000" w:rsidRPr="00000000">
        <w:rPr>
          <w:color w:val="292929"/>
          <w:sz w:val="18"/>
          <w:szCs w:val="18"/>
          <w:rtl w:val="0"/>
        </w:rPr>
        <w:t xml:space="preserve">Can I get access too michaelspence2k4@gmail.com</w:t>
      </w:r>
    </w:p>
    <w:p w:rsidR="00000000" w:rsidDel="00000000" w:rsidP="00000000" w:rsidRDefault="00000000" w:rsidRPr="00000000" w14:paraId="000001BD">
      <w:pPr>
        <w:shd w:fill="ffffff" w:val="clear"/>
        <w:spacing w:after="100" w:lineRule="auto"/>
        <w:rPr>
          <w:color w:val="858688"/>
          <w:sz w:val="18"/>
          <w:szCs w:val="18"/>
        </w:rPr>
      </w:pPr>
      <w:r w:rsidDel="00000000" w:rsidR="00000000" w:rsidRPr="00000000">
        <w:rPr>
          <w:color w:val="858688"/>
          <w:sz w:val="18"/>
          <w:szCs w:val="18"/>
          <w:rtl w:val="0"/>
        </w:rPr>
        <w:t xml:space="preserve">from Michael Spence to Everyone:    10:12  AM</w:t>
      </w:r>
    </w:p>
    <w:p w:rsidR="00000000" w:rsidDel="00000000" w:rsidP="00000000" w:rsidRDefault="00000000" w:rsidRPr="00000000" w14:paraId="000001BE">
      <w:pPr>
        <w:shd w:fill="ffffff" w:val="clear"/>
        <w:spacing w:after="180" w:lineRule="auto"/>
        <w:rPr>
          <w:color w:val="292929"/>
          <w:sz w:val="18"/>
          <w:szCs w:val="18"/>
        </w:rPr>
      </w:pPr>
      <w:r w:rsidDel="00000000" w:rsidR="00000000" w:rsidRPr="00000000">
        <w:rPr>
          <w:color w:val="292929"/>
          <w:sz w:val="18"/>
          <w:szCs w:val="18"/>
          <w:rtl w:val="0"/>
        </w:rPr>
        <w:t xml:space="preserve">Thank you!!</w:t>
      </w:r>
    </w:p>
    <w:p w:rsidR="00000000" w:rsidDel="00000000" w:rsidP="00000000" w:rsidRDefault="00000000" w:rsidRPr="00000000" w14:paraId="000001BF">
      <w:pPr>
        <w:shd w:fill="ffffff" w:val="clear"/>
        <w:spacing w:after="100" w:lineRule="auto"/>
        <w:rPr>
          <w:color w:val="858688"/>
          <w:sz w:val="18"/>
          <w:szCs w:val="18"/>
        </w:rPr>
      </w:pPr>
      <w:r w:rsidDel="00000000" w:rsidR="00000000" w:rsidRPr="00000000">
        <w:rPr>
          <w:color w:val="858688"/>
          <w:sz w:val="18"/>
          <w:szCs w:val="18"/>
          <w:rtl w:val="0"/>
        </w:rPr>
        <w:t xml:space="preserve">from Bjarki to Everyone:    10:16  AM</w:t>
      </w:r>
    </w:p>
    <w:p w:rsidR="00000000" w:rsidDel="00000000" w:rsidP="00000000" w:rsidRDefault="00000000" w:rsidRPr="00000000" w14:paraId="000001C0">
      <w:pPr>
        <w:shd w:fill="ffffff" w:val="clear"/>
        <w:spacing w:after="180" w:lineRule="auto"/>
        <w:rPr>
          <w:color w:val="292929"/>
          <w:sz w:val="18"/>
          <w:szCs w:val="18"/>
        </w:rPr>
      </w:pPr>
      <w:r w:rsidDel="00000000" w:rsidR="00000000" w:rsidRPr="00000000">
        <w:rPr>
          <w:color w:val="292929"/>
          <w:sz w:val="18"/>
          <w:szCs w:val="18"/>
          <w:rtl w:val="0"/>
        </w:rPr>
        <w:t xml:space="preserve">what plot?</w:t>
      </w:r>
    </w:p>
    <w:p w:rsidR="00000000" w:rsidDel="00000000" w:rsidP="00000000" w:rsidRDefault="00000000" w:rsidRPr="00000000" w14:paraId="000001C1">
      <w:pPr>
        <w:shd w:fill="ffffff" w:val="clear"/>
        <w:spacing w:after="100" w:lineRule="auto"/>
        <w:rPr>
          <w:color w:val="858688"/>
          <w:sz w:val="18"/>
          <w:szCs w:val="18"/>
        </w:rPr>
      </w:pPr>
      <w:r w:rsidDel="00000000" w:rsidR="00000000" w:rsidRPr="00000000">
        <w:rPr>
          <w:color w:val="858688"/>
          <w:sz w:val="18"/>
          <w:szCs w:val="18"/>
          <w:rtl w:val="0"/>
        </w:rPr>
        <w:t xml:space="preserve">from Xochitl to Everyone:    10:17  AM</w:t>
      </w:r>
    </w:p>
    <w:p w:rsidR="00000000" w:rsidDel="00000000" w:rsidP="00000000" w:rsidRDefault="00000000" w:rsidRPr="00000000" w14:paraId="000001C2">
      <w:pPr>
        <w:shd w:fill="ffffff" w:val="clear"/>
        <w:spacing w:after="180" w:lineRule="auto"/>
        <w:rPr>
          <w:color w:val="292929"/>
          <w:sz w:val="18"/>
          <w:szCs w:val="18"/>
        </w:rPr>
      </w:pPr>
      <w:r w:rsidDel="00000000" w:rsidR="00000000" w:rsidRPr="00000000">
        <w:rPr>
          <w:color w:val="292929"/>
          <w:sz w:val="18"/>
          <w:szCs w:val="18"/>
          <w:rtl w:val="0"/>
        </w:rPr>
        <w:t xml:space="preserve">yes which plot?</w:t>
      </w:r>
    </w:p>
    <w:p w:rsidR="00000000" w:rsidDel="00000000" w:rsidP="00000000" w:rsidRDefault="00000000" w:rsidRPr="00000000" w14:paraId="000001C3">
      <w:pPr>
        <w:shd w:fill="ffffff" w:val="clear"/>
        <w:spacing w:after="100" w:lineRule="auto"/>
        <w:rPr>
          <w:color w:val="858688"/>
          <w:sz w:val="18"/>
          <w:szCs w:val="18"/>
        </w:rPr>
      </w:pPr>
      <w:r w:rsidDel="00000000" w:rsidR="00000000" w:rsidRPr="00000000">
        <w:rPr>
          <w:color w:val="858688"/>
          <w:sz w:val="18"/>
          <w:szCs w:val="18"/>
          <w:rtl w:val="0"/>
        </w:rPr>
        <w:t xml:space="preserve">from Xochitl to Everyone:    10:17  AM</w:t>
      </w:r>
    </w:p>
    <w:p w:rsidR="00000000" w:rsidDel="00000000" w:rsidP="00000000" w:rsidRDefault="00000000" w:rsidRPr="00000000" w14:paraId="000001C4">
      <w:pPr>
        <w:shd w:fill="ffffff" w:val="clear"/>
        <w:spacing w:after="100" w:lineRule="auto"/>
        <w:rPr>
          <w:color w:val="1155cc"/>
          <w:sz w:val="18"/>
          <w:szCs w:val="18"/>
          <w:u w:val="single"/>
        </w:rPr>
      </w:pPr>
      <w:hyperlink r:id="rId23">
        <w:r w:rsidDel="00000000" w:rsidR="00000000" w:rsidRPr="00000000">
          <w:rPr>
            <w:color w:val="1155cc"/>
            <w:sz w:val="18"/>
            <w:szCs w:val="18"/>
            <w:u w:val="single"/>
            <w:rtl w:val="0"/>
          </w:rPr>
          <w:t xml:space="preserve">https://noaa-edab.github.io/presentations/20190528_deptIMR_Gaichas.html#7</w:t>
        </w:r>
      </w:hyperlink>
      <w:r w:rsidDel="00000000" w:rsidR="00000000" w:rsidRPr="00000000">
        <w:rPr>
          <w:rtl w:val="0"/>
        </w:rPr>
      </w:r>
    </w:p>
    <w:p w:rsidR="00000000" w:rsidDel="00000000" w:rsidP="00000000" w:rsidRDefault="00000000" w:rsidRPr="00000000" w14:paraId="000001C5">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10:18  AM</w:t>
      </w:r>
    </w:p>
    <w:p w:rsidR="00000000" w:rsidDel="00000000" w:rsidP="00000000" w:rsidRDefault="00000000" w:rsidRPr="00000000" w14:paraId="000001C6">
      <w:pPr>
        <w:shd w:fill="ffffff" w:val="clear"/>
        <w:spacing w:after="180" w:lineRule="auto"/>
        <w:rPr>
          <w:color w:val="292929"/>
          <w:sz w:val="18"/>
          <w:szCs w:val="18"/>
        </w:rPr>
      </w:pPr>
      <w:r w:rsidDel="00000000" w:rsidR="00000000" w:rsidRPr="00000000">
        <w:rPr>
          <w:color w:val="292929"/>
          <w:sz w:val="18"/>
          <w:szCs w:val="18"/>
          <w:rtl w:val="0"/>
        </w:rPr>
        <w:t xml:space="preserve">yes</w:t>
      </w:r>
    </w:p>
    <w:p w:rsidR="00000000" w:rsidDel="00000000" w:rsidP="00000000" w:rsidRDefault="00000000" w:rsidRPr="00000000" w14:paraId="000001C7">
      <w:pPr>
        <w:shd w:fill="ffffff" w:val="clear"/>
        <w:spacing w:after="100" w:lineRule="auto"/>
        <w:rPr>
          <w:color w:val="858688"/>
          <w:sz w:val="18"/>
          <w:szCs w:val="18"/>
        </w:rPr>
      </w:pPr>
      <w:r w:rsidDel="00000000" w:rsidR="00000000" w:rsidRPr="00000000">
        <w:rPr>
          <w:color w:val="858688"/>
          <w:sz w:val="18"/>
          <w:szCs w:val="18"/>
          <w:rtl w:val="0"/>
        </w:rPr>
        <w:t xml:space="preserve">from Isaac.Kaplan to Everyone:    10:34  AM</w:t>
      </w:r>
    </w:p>
    <w:p w:rsidR="00000000" w:rsidDel="00000000" w:rsidP="00000000" w:rsidRDefault="00000000" w:rsidRPr="00000000" w14:paraId="000001C8">
      <w:pPr>
        <w:shd w:fill="ffffff" w:val="clear"/>
        <w:spacing w:after="180" w:lineRule="auto"/>
        <w:rPr>
          <w:color w:val="292929"/>
          <w:sz w:val="18"/>
          <w:szCs w:val="18"/>
        </w:rPr>
      </w:pPr>
      <w:r w:rsidDel="00000000" w:rsidR="00000000" w:rsidRPr="00000000">
        <w:rPr>
          <w:color w:val="292929"/>
          <w:sz w:val="18"/>
          <w:szCs w:val="18"/>
          <w:rtl w:val="0"/>
        </w:rPr>
        <w:t xml:space="preserve">I defer to Cecilie and Alfsonso on diet lengths!</w:t>
      </w:r>
    </w:p>
    <w:p w:rsidR="00000000" w:rsidDel="00000000" w:rsidP="00000000" w:rsidRDefault="00000000" w:rsidRPr="00000000" w14:paraId="000001C9">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10:49  AM</w:t>
      </w:r>
    </w:p>
    <w:p w:rsidR="00000000" w:rsidDel="00000000" w:rsidP="00000000" w:rsidRDefault="00000000" w:rsidRPr="00000000" w14:paraId="000001CA">
      <w:pPr>
        <w:shd w:fill="ffffff" w:val="clear"/>
        <w:spacing w:after="180" w:lineRule="auto"/>
        <w:rPr>
          <w:color w:val="292929"/>
          <w:sz w:val="18"/>
          <w:szCs w:val="18"/>
        </w:rPr>
      </w:pPr>
      <w:r w:rsidDel="00000000" w:rsidR="00000000" w:rsidRPr="00000000">
        <w:rPr>
          <w:color w:val="292929"/>
          <w:sz w:val="18"/>
          <w:szCs w:val="18"/>
          <w:rtl w:val="0"/>
        </w:rPr>
        <w:t xml:space="preserve">I would need information on consumption/ration for CEATTLE. </w:t>
      </w:r>
    </w:p>
    <w:p w:rsidR="00000000" w:rsidDel="00000000" w:rsidP="00000000" w:rsidRDefault="00000000" w:rsidRPr="00000000" w14:paraId="000001CB">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10:57  AM</w:t>
      </w:r>
    </w:p>
    <w:p w:rsidR="00000000" w:rsidDel="00000000" w:rsidP="00000000" w:rsidRDefault="00000000" w:rsidRPr="00000000" w14:paraId="000001CC">
      <w:pPr>
        <w:shd w:fill="ffffff" w:val="clear"/>
        <w:spacing w:after="180" w:lineRule="auto"/>
        <w:rPr>
          <w:color w:val="292929"/>
          <w:sz w:val="18"/>
          <w:szCs w:val="18"/>
        </w:rPr>
      </w:pPr>
      <w:r w:rsidDel="00000000" w:rsidR="00000000" w:rsidRPr="00000000">
        <w:rPr>
          <w:color w:val="292929"/>
          <w:sz w:val="18"/>
          <w:szCs w:val="18"/>
          <w:rtl w:val="0"/>
        </w:rPr>
        <w:t xml:space="preserve">For consumption/ration, I can talk to Kirstin Holsman, there is a reference of Wisconsin Bioenergetics model parameters that we've used in the past to get information on ration/consumption to parameterize another multispecies model. If there is weight-at-age data, we could use the Essington et al 2001 approach to get consumption?</w:t>
      </w:r>
    </w:p>
    <w:p w:rsidR="00000000" w:rsidDel="00000000" w:rsidP="00000000" w:rsidRDefault="00000000" w:rsidRPr="00000000" w14:paraId="000001CD">
      <w:pPr>
        <w:shd w:fill="ffffff" w:val="clear"/>
        <w:spacing w:after="100" w:lineRule="auto"/>
        <w:rPr>
          <w:color w:val="858688"/>
          <w:sz w:val="18"/>
          <w:szCs w:val="18"/>
        </w:rPr>
      </w:pPr>
      <w:r w:rsidDel="00000000" w:rsidR="00000000" w:rsidRPr="00000000">
        <w:rPr>
          <w:color w:val="858688"/>
          <w:sz w:val="18"/>
          <w:szCs w:val="18"/>
          <w:rtl w:val="0"/>
        </w:rPr>
        <w:t xml:space="preserve">from Michael Spence to Everyone:    10:58  AM</w:t>
      </w:r>
    </w:p>
    <w:p w:rsidR="00000000" w:rsidDel="00000000" w:rsidP="00000000" w:rsidRDefault="00000000" w:rsidRPr="00000000" w14:paraId="000001CE">
      <w:pPr>
        <w:shd w:fill="ffffff" w:val="clear"/>
        <w:spacing w:after="180" w:lineRule="auto"/>
        <w:rPr>
          <w:color w:val="292929"/>
          <w:sz w:val="18"/>
          <w:szCs w:val="18"/>
        </w:rPr>
      </w:pPr>
      <w:r w:rsidDel="00000000" w:rsidR="00000000" w:rsidRPr="00000000">
        <w:rPr>
          <w:color w:val="292929"/>
          <w:sz w:val="18"/>
          <w:szCs w:val="18"/>
          <w:rtl w:val="0"/>
        </w:rPr>
        <w:t xml:space="preserve">Sorry I have to go. Have fun everyone!!!</w:t>
      </w:r>
    </w:p>
    <w:p w:rsidR="00000000" w:rsidDel="00000000" w:rsidP="00000000" w:rsidRDefault="00000000" w:rsidRPr="00000000" w14:paraId="000001CF">
      <w:pPr>
        <w:shd w:fill="ffffff" w:val="clear"/>
        <w:spacing w:after="100" w:lineRule="auto"/>
        <w:rPr>
          <w:color w:val="858688"/>
          <w:sz w:val="18"/>
          <w:szCs w:val="18"/>
        </w:rPr>
      </w:pPr>
      <w:r w:rsidDel="00000000" w:rsidR="00000000" w:rsidRPr="00000000">
        <w:rPr>
          <w:color w:val="858688"/>
          <w:sz w:val="18"/>
          <w:szCs w:val="18"/>
          <w:rtl w:val="0"/>
        </w:rPr>
        <w:t xml:space="preserve">from kiersten.curti to Everyone:    11:02  AM</w:t>
      </w:r>
    </w:p>
    <w:p w:rsidR="00000000" w:rsidDel="00000000" w:rsidP="00000000" w:rsidRDefault="00000000" w:rsidRPr="00000000" w14:paraId="000001D0">
      <w:pPr>
        <w:shd w:fill="ffffff" w:val="clear"/>
        <w:spacing w:after="180" w:lineRule="auto"/>
        <w:rPr>
          <w:color w:val="292929"/>
          <w:sz w:val="18"/>
          <w:szCs w:val="18"/>
        </w:rPr>
      </w:pPr>
      <w:r w:rsidDel="00000000" w:rsidR="00000000" w:rsidRPr="00000000">
        <w:rPr>
          <w:color w:val="292929"/>
          <w:sz w:val="18"/>
          <w:szCs w:val="18"/>
          <w:rtl w:val="0"/>
        </w:rPr>
        <w:t xml:space="preserve">My apologies, I have to run to another meeting.  </w:t>
      </w:r>
    </w:p>
    <w:p w:rsidR="00000000" w:rsidDel="00000000" w:rsidP="00000000" w:rsidRDefault="00000000" w:rsidRPr="00000000" w14:paraId="000001D1">
      <w:pPr>
        <w:shd w:fill="ffffff" w:val="clear"/>
        <w:spacing w:after="100" w:lineRule="auto"/>
        <w:rPr>
          <w:color w:val="858688"/>
          <w:sz w:val="18"/>
          <w:szCs w:val="18"/>
        </w:rPr>
      </w:pPr>
      <w:r w:rsidDel="00000000" w:rsidR="00000000" w:rsidRPr="00000000">
        <w:rPr>
          <w:color w:val="858688"/>
          <w:sz w:val="18"/>
          <w:szCs w:val="18"/>
          <w:rtl w:val="0"/>
        </w:rPr>
        <w:t xml:space="preserve">from floor soudijn to Everyone:    11:03  AM</w:t>
      </w:r>
    </w:p>
    <w:p w:rsidR="00000000" w:rsidDel="00000000" w:rsidP="00000000" w:rsidRDefault="00000000" w:rsidRPr="00000000" w14:paraId="000001D2">
      <w:pPr>
        <w:shd w:fill="ffffff" w:val="clear"/>
        <w:spacing w:after="180" w:lineRule="auto"/>
        <w:rPr>
          <w:color w:val="292929"/>
          <w:sz w:val="18"/>
          <w:szCs w:val="18"/>
        </w:rPr>
      </w:pPr>
      <w:r w:rsidDel="00000000" w:rsidR="00000000" w:rsidRPr="00000000">
        <w:rPr>
          <w:color w:val="292929"/>
          <w:sz w:val="18"/>
          <w:szCs w:val="18"/>
          <w:rtl w:val="0"/>
        </w:rPr>
        <w:t xml:space="preserve">Hey all, I need to leave. Thanks for the interesting meeting!</w:t>
      </w:r>
    </w:p>
    <w:p w:rsidR="00000000" w:rsidDel="00000000" w:rsidP="00000000" w:rsidRDefault="00000000" w:rsidRPr="00000000" w14:paraId="000001D3">
      <w:pPr>
        <w:shd w:fill="ffffff" w:val="clear"/>
        <w:spacing w:after="100" w:lineRule="auto"/>
        <w:rPr>
          <w:color w:val="858688"/>
          <w:sz w:val="18"/>
          <w:szCs w:val="18"/>
        </w:rPr>
      </w:pPr>
      <w:r w:rsidDel="00000000" w:rsidR="00000000" w:rsidRPr="00000000">
        <w:rPr>
          <w:color w:val="858688"/>
          <w:sz w:val="18"/>
          <w:szCs w:val="18"/>
          <w:rtl w:val="0"/>
        </w:rPr>
        <w:t xml:space="preserve">from Daniel Howell to Everyone:    11:04  AM</w:t>
      </w:r>
    </w:p>
    <w:p w:rsidR="00000000" w:rsidDel="00000000" w:rsidP="00000000" w:rsidRDefault="00000000" w:rsidRPr="00000000" w14:paraId="000001D4">
      <w:pPr>
        <w:shd w:fill="ffffff" w:val="clear"/>
        <w:spacing w:after="180" w:lineRule="auto"/>
        <w:rPr>
          <w:color w:val="292929"/>
          <w:sz w:val="18"/>
          <w:szCs w:val="18"/>
        </w:rPr>
      </w:pPr>
      <w:r w:rsidDel="00000000" w:rsidR="00000000" w:rsidRPr="00000000">
        <w:rPr>
          <w:color w:val="292929"/>
          <w:sz w:val="18"/>
          <w:szCs w:val="18"/>
          <w:rtl w:val="0"/>
        </w:rPr>
        <w:t xml:space="preserve">I worry that you guys are going to add more things than you can do. A simple set of things to look at, and then expand if you have time might be a more viable approach</w:t>
      </w:r>
    </w:p>
    <w:p w:rsidR="00000000" w:rsidDel="00000000" w:rsidP="00000000" w:rsidRDefault="00000000" w:rsidRPr="00000000" w14:paraId="000001D5">
      <w:pPr>
        <w:shd w:fill="ffffff" w:val="clear"/>
        <w:spacing w:after="100" w:lineRule="auto"/>
        <w:rPr>
          <w:color w:val="858688"/>
          <w:sz w:val="18"/>
          <w:szCs w:val="18"/>
        </w:rPr>
      </w:pPr>
      <w:r w:rsidDel="00000000" w:rsidR="00000000" w:rsidRPr="00000000">
        <w:rPr>
          <w:color w:val="858688"/>
          <w:sz w:val="18"/>
          <w:szCs w:val="18"/>
          <w:rtl w:val="0"/>
        </w:rPr>
        <w:t xml:space="preserve">from Bjarki to Everyone:    11:04  AM</w:t>
      </w:r>
    </w:p>
    <w:p w:rsidR="00000000" w:rsidDel="00000000" w:rsidP="00000000" w:rsidRDefault="00000000" w:rsidRPr="00000000" w14:paraId="000001D6">
      <w:pPr>
        <w:shd w:fill="ffffff" w:val="clear"/>
        <w:spacing w:after="180" w:lineRule="auto"/>
        <w:rPr>
          <w:color w:val="292929"/>
          <w:sz w:val="18"/>
          <w:szCs w:val="18"/>
        </w:rPr>
      </w:pPr>
      <w:r w:rsidDel="00000000" w:rsidR="00000000" w:rsidRPr="00000000">
        <w:rPr>
          <w:color w:val="292929"/>
          <w:sz w:val="18"/>
          <w:szCs w:val="18"/>
          <w:rtl w:val="0"/>
        </w:rPr>
        <w:t xml:space="preserve">sounds is breaking up for me, guess it is a problem on my end</w:t>
      </w:r>
    </w:p>
    <w:p w:rsidR="00000000" w:rsidDel="00000000" w:rsidP="00000000" w:rsidRDefault="00000000" w:rsidRPr="00000000" w14:paraId="000001D7">
      <w:pPr>
        <w:shd w:fill="ffffff" w:val="clear"/>
        <w:spacing w:after="100" w:lineRule="auto"/>
        <w:rPr>
          <w:color w:val="858688"/>
          <w:sz w:val="18"/>
          <w:szCs w:val="18"/>
        </w:rPr>
      </w:pPr>
      <w:r w:rsidDel="00000000" w:rsidR="00000000" w:rsidRPr="00000000">
        <w:rPr>
          <w:color w:val="858688"/>
          <w:sz w:val="18"/>
          <w:szCs w:val="18"/>
          <w:rtl w:val="0"/>
        </w:rPr>
        <w:t xml:space="preserve">from Alexander Kempf to Everyone:    11:08  AM</w:t>
      </w:r>
    </w:p>
    <w:p w:rsidR="00000000" w:rsidDel="00000000" w:rsidP="00000000" w:rsidRDefault="00000000" w:rsidRPr="00000000" w14:paraId="000001D8">
      <w:pPr>
        <w:shd w:fill="ffffff" w:val="clear"/>
        <w:spacing w:after="180" w:lineRule="auto"/>
        <w:rPr>
          <w:color w:val="292929"/>
          <w:sz w:val="18"/>
          <w:szCs w:val="18"/>
        </w:rPr>
      </w:pPr>
      <w:r w:rsidDel="00000000" w:rsidR="00000000" w:rsidRPr="00000000">
        <w:rPr>
          <w:color w:val="292929"/>
          <w:sz w:val="18"/>
          <w:szCs w:val="18"/>
          <w:rtl w:val="0"/>
        </w:rPr>
        <w:t xml:space="preserve">Same for me, can hardly understand what Sarah is talking....</w:t>
      </w:r>
    </w:p>
    <w:p w:rsidR="00000000" w:rsidDel="00000000" w:rsidP="00000000" w:rsidRDefault="00000000" w:rsidRPr="00000000" w14:paraId="000001D9">
      <w:pPr>
        <w:shd w:fill="ffffff" w:val="clear"/>
        <w:spacing w:after="100" w:lineRule="auto"/>
        <w:rPr>
          <w:color w:val="858688"/>
          <w:sz w:val="18"/>
          <w:szCs w:val="18"/>
        </w:rPr>
      </w:pPr>
      <w:r w:rsidDel="00000000" w:rsidR="00000000" w:rsidRPr="00000000">
        <w:rPr>
          <w:color w:val="858688"/>
          <w:sz w:val="18"/>
          <w:szCs w:val="18"/>
          <w:rtl w:val="0"/>
        </w:rPr>
        <w:t xml:space="preserve">from Grant to Everyone:    11:08  AM</w:t>
      </w:r>
    </w:p>
    <w:p w:rsidR="00000000" w:rsidDel="00000000" w:rsidP="00000000" w:rsidRDefault="00000000" w:rsidRPr="00000000" w14:paraId="000001DA">
      <w:pPr>
        <w:shd w:fill="ffffff" w:val="clear"/>
        <w:spacing w:after="180" w:lineRule="auto"/>
        <w:rPr>
          <w:color w:val="292929"/>
          <w:sz w:val="18"/>
          <w:szCs w:val="18"/>
        </w:rPr>
      </w:pPr>
      <w:r w:rsidDel="00000000" w:rsidR="00000000" w:rsidRPr="00000000">
        <w:rPr>
          <w:color w:val="292929"/>
          <w:sz w:val="18"/>
          <w:szCs w:val="18"/>
          <w:rtl w:val="0"/>
        </w:rPr>
        <w:t xml:space="preserve">Works for me!</w:t>
      </w:r>
    </w:p>
    <w:p w:rsidR="00000000" w:rsidDel="00000000" w:rsidP="00000000" w:rsidRDefault="00000000" w:rsidRPr="00000000" w14:paraId="000001DB">
      <w:pPr>
        <w:shd w:fill="ffffff" w:val="clear"/>
        <w:spacing w:after="100" w:lineRule="auto"/>
        <w:rPr>
          <w:color w:val="858688"/>
          <w:sz w:val="18"/>
          <w:szCs w:val="18"/>
        </w:rPr>
      </w:pPr>
      <w:r w:rsidDel="00000000" w:rsidR="00000000" w:rsidRPr="00000000">
        <w:rPr>
          <w:color w:val="858688"/>
          <w:sz w:val="18"/>
          <w:szCs w:val="18"/>
          <w:rtl w:val="0"/>
        </w:rPr>
        <w:t xml:space="preserve">from Xochitl to Everyone:    11:10  AM</w:t>
      </w:r>
    </w:p>
    <w:p w:rsidR="00000000" w:rsidDel="00000000" w:rsidP="00000000" w:rsidRDefault="00000000" w:rsidRPr="00000000" w14:paraId="000001DC">
      <w:pPr>
        <w:shd w:fill="ffffff" w:val="clear"/>
        <w:spacing w:after="180" w:lineRule="auto"/>
        <w:rPr>
          <w:color w:val="292929"/>
          <w:sz w:val="18"/>
          <w:szCs w:val="18"/>
        </w:rPr>
      </w:pPr>
      <w:r w:rsidDel="00000000" w:rsidR="00000000" w:rsidRPr="00000000">
        <w:rPr>
          <w:color w:val="292929"/>
          <w:sz w:val="18"/>
          <w:szCs w:val="18"/>
          <w:rtl w:val="0"/>
        </w:rPr>
        <w:t xml:space="preserve">back from holidays from 11th Jan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Gaichas - NOAA Federal" w:id="2" w:date="2021-01-25T19:58:45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NOBA output 5x/year</w:t>
      </w:r>
    </w:p>
  </w:comment>
  <w:comment w:author="valerio.bartolino@slu.se" w:id="3" w:date="2021-01-25T21:29:59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month is the smallest time unit in Gadget which can be aggregated to create a variety of alternative structures but nothing exactly corresponding to 5 equal timesteps.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timesteps might be problematic to mimic for models with time steps smaller than annual.</w:t>
      </w:r>
    </w:p>
  </w:comment>
  <w:comment w:author="Grant Adams" w:id="0" w:date="2021-03-09T14:36:58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give information on species interactions relative to each model, right?</w:t>
      </w:r>
    </w:p>
  </w:comment>
  <w:comment w:author="Isaac Kaplan - NOAA Federal" w:id="7" w:date="2020-12-08T15:37:15Z">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Atlantis modelers to confer on making sure that this is extracted from Atlantis model output.</w:t>
      </w:r>
    </w:p>
  </w:comment>
  <w:comment w:author="Sarah Gaichas - NOAA Federal" w:id="6" w:date="2021-01-26T15:27:53Z">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the most work to get out of atlantis right now</w:t>
      </w:r>
    </w:p>
  </w:comment>
  <w:comment w:author="Isaac Kaplan - NOAA Federal" w:id="1" w:date="2021-03-09T14:34:53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Michael Spence to everyone: 6:29 AM</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Recenlty, we have started to use selectivity from Walker et al. (2017). Where are the "true" Atlantis selectivity functions coming from?</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Michael Spence to everyone: 6:29 AM</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https://academic.oup.com/icesjms/article/74/5/1448/2938485?login=true</w:t>
      </w:r>
    </w:p>
  </w:comment>
  <w:comment w:author="Grant Adams" w:id="8" w:date="2020-12-08T16:37:14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are thinking about spatial estimation models, but looking at the suite of models proposed, I think having the data aggregated to one spatial area would be beneficial for simplifying the estimation side of things and avoid bias arising from spatial mismatch among models (unless thats also a question of interest).</w:t>
      </w:r>
    </w:p>
  </w:comment>
  <w:comment w:author="Sarah Gaichas - NOAA Federal" w:id="9" w:date="2020-12-08T18:27:56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Maybe that can be v 2.0</w:t>
      </w:r>
    </w:p>
  </w:comment>
  <w:comment w:author="Isaac Kaplan - NOAA Federal" w:id="10" w:date="2020-12-08T15:57:25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total true consumption from California Current Atlantis model, as well as NOBA.</w:t>
      </w:r>
    </w:p>
  </w:comment>
  <w:comment w:author="Sarah Gaichas - NOAA Federal" w:id="4" w:date="2021-01-25T19:59:22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quarterly surveys or is this just for fisheries?</w:t>
      </w:r>
    </w:p>
  </w:comment>
  <w:comment w:author="valerio.bartolino@slu.se" w:id="5" w:date="2021-01-25T21:21:21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 is the usual time step so both survey and fishery data are associated to a time step to enter in the model. Not all quarters need of data, especially the surveys are usually restricted to a quarter.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gaichas.github.io/poseidon-dev/SurveyDietCompTest.html" TargetMode="External"/><Relationship Id="rId11" Type="http://schemas.openxmlformats.org/officeDocument/2006/relationships/hyperlink" Target="https://drive.google.com/drive/folders/1_8iVg23Xfmvl2blUQ67ohBN4cTH9aLWp?usp=sharing" TargetMode="External"/><Relationship Id="rId22" Type="http://schemas.openxmlformats.org/officeDocument/2006/relationships/hyperlink" Target="https://docs.google.com/document/d/17jB5Q5aXL7976P9945G75rLKHf6Ka3vT4FgCsY3Bar0/edit#" TargetMode="External"/><Relationship Id="rId10" Type="http://schemas.openxmlformats.org/officeDocument/2006/relationships/hyperlink" Target="https://sgaichas.github.io/poseidon-dev/msSurveysTest.html" TargetMode="External"/><Relationship Id="rId21" Type="http://schemas.openxmlformats.org/officeDocument/2006/relationships/hyperlink" Target="https://github.com/ices-eg/wg_WGSAM" TargetMode="External"/><Relationship Id="rId13" Type="http://schemas.openxmlformats.org/officeDocument/2006/relationships/hyperlink" Target="https://imr.brage.unit.no/imr-xmlui/handle/11250/2408609" TargetMode="External"/><Relationship Id="rId12" Type="http://schemas.openxmlformats.org/officeDocument/2006/relationships/hyperlink" Target="https://drive.google.com/drive/folders/12mqOq2LpYSR82BVrTpFqMT4VVa2i7DPo?usp=sharing" TargetMode="External"/><Relationship Id="rId23" Type="http://schemas.openxmlformats.org/officeDocument/2006/relationships/hyperlink" Target="https://noaa-edab.github.io/presentations/20190528_deptIMR_Gaichas.html#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7QGQCo9rPJN3nOs6pMViGH4r2cf1Rb6H?usp=sharing" TargetMode="External"/><Relationship Id="rId15" Type="http://schemas.openxmlformats.org/officeDocument/2006/relationships/hyperlink" Target="https://noaanmfs-meets.webex.com/noaanmfs-meets/j.php?MTID=m3b673c52338a89e75119864115f33739" TargetMode="External"/><Relationship Id="rId14" Type="http://schemas.openxmlformats.org/officeDocument/2006/relationships/hyperlink" Target="https://journals.plos.org/plosone/article?id=10.1371/journal.pone.0210419" TargetMode="External"/><Relationship Id="rId17" Type="http://schemas.openxmlformats.org/officeDocument/2006/relationships/hyperlink" Target="https://journals.plos.org/plosone/article?id=10.1371/journal.pone.0210419" TargetMode="External"/><Relationship Id="rId16" Type="http://schemas.openxmlformats.org/officeDocument/2006/relationships/hyperlink" Target="https://sgaichas.github.io/poseidon-dev/atlantisom_landingpage.html" TargetMode="External"/><Relationship Id="rId5" Type="http://schemas.openxmlformats.org/officeDocument/2006/relationships/numbering" Target="numbering.xml"/><Relationship Id="rId19" Type="http://schemas.openxmlformats.org/officeDocument/2006/relationships/hyperlink" Target="https://sgaichas.github.io/poseidon-dev/msSurveysTest.html" TargetMode="External"/><Relationship Id="rId6" Type="http://schemas.openxmlformats.org/officeDocument/2006/relationships/styles" Target="styles.xml"/><Relationship Id="rId18" Type="http://schemas.openxmlformats.org/officeDocument/2006/relationships/hyperlink" Target="https://noaa-edab.github.io/presentations/20190528_deptIMR_Gaichas.html#7" TargetMode="External"/><Relationship Id="rId7" Type="http://schemas.openxmlformats.org/officeDocument/2006/relationships/hyperlink" Target="https://noaanmfs-meets.webex.com/noaanmfs-meets/j.php?MTID=meb572dfb51d1a997696814174e16dd9a" TargetMode="External"/><Relationship Id="rId8" Type="http://schemas.openxmlformats.org/officeDocument/2006/relationships/hyperlink" Target="https://noaanmfs-meets.webex.com/noaanmfs-meets/j.php?MTID=m4a9be5e73b45400549988ab9feb1ba4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